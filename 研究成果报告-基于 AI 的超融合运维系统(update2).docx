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2"/>
      </w:pPr>
      <w:bookmarkStart w:id="0" w:name="_Hlk10916155"/>
      <w:r>
        <w:t>北京志凌海纳科技有限公司</w:t>
      </w:r>
    </w:p>
    <w:p>
      <w:pPr>
        <w:pStyle w:val="63"/>
      </w:pPr>
      <w:r>
        <w:t>研究开发项目</w:t>
      </w:r>
      <w:r>
        <w:rPr>
          <w:rFonts w:hint="eastAsia"/>
        </w:rPr>
        <w:t>阶段性</w:t>
      </w:r>
      <w:r>
        <w:t>成果报告</w:t>
      </w:r>
    </w:p>
    <w:p>
      <w:pPr>
        <w:pStyle w:val="64"/>
      </w:pPr>
      <w:r>
        <w:rPr>
          <w:rFonts w:hint="eastAsia"/>
        </w:rPr>
        <mc:AlternateContent>
          <mc:Choice Requires="wpg">
            <w:drawing>
              <wp:anchor distT="0" distB="0" distL="114300" distR="114300" simplePos="0" relativeHeight="251659264" behindDoc="0" locked="0" layoutInCell="1" allowOverlap="1">
                <wp:simplePos x="0" y="0"/>
                <wp:positionH relativeFrom="column">
                  <wp:posOffset>1703705</wp:posOffset>
                </wp:positionH>
                <wp:positionV relativeFrom="paragraph">
                  <wp:posOffset>394335</wp:posOffset>
                </wp:positionV>
                <wp:extent cx="2686050" cy="476250"/>
                <wp:effectExtent l="0" t="0" r="19050" b="19050"/>
                <wp:wrapNone/>
                <wp:docPr id="3" name="组合 3"/>
                <wp:cNvGraphicFramePr/>
                <a:graphic xmlns:a="http://schemas.openxmlformats.org/drawingml/2006/main">
                  <a:graphicData uri="http://schemas.microsoft.com/office/word/2010/wordprocessingGroup">
                    <wpg:wgp>
                      <wpg:cNvGrpSpPr/>
                      <wpg:grpSpPr>
                        <a:xfrm>
                          <a:off x="0" y="0"/>
                          <a:ext cx="2686050" cy="476250"/>
                          <a:chOff x="0" y="0"/>
                          <a:chExt cx="2686050" cy="476250"/>
                        </a:xfrm>
                      </wpg:grpSpPr>
                      <wps:wsp>
                        <wps:cNvPr id="1" name="直接连接符 1"/>
                        <wps:cNvCnPr/>
                        <wps:spPr>
                          <a:xfrm>
                            <a:off x="19050" y="0"/>
                            <a:ext cx="2667000" cy="0"/>
                          </a:xfrm>
                          <a:prstGeom prst="line">
                            <a:avLst/>
                          </a:prstGeom>
                        </wps:spPr>
                        <wps:style>
                          <a:lnRef idx="2">
                            <a:schemeClr val="dk1"/>
                          </a:lnRef>
                          <a:fillRef idx="0">
                            <a:schemeClr val="dk1"/>
                          </a:fillRef>
                          <a:effectRef idx="1">
                            <a:schemeClr val="dk1"/>
                          </a:effectRef>
                          <a:fontRef idx="minor">
                            <a:schemeClr val="tx1"/>
                          </a:fontRef>
                        </wps:style>
                        <wps:bodyPr/>
                      </wps:wsp>
                      <wps:wsp>
                        <wps:cNvPr id="2" name="直接连接符 2"/>
                        <wps:cNvCnPr/>
                        <wps:spPr>
                          <a:xfrm>
                            <a:off x="0" y="476250"/>
                            <a:ext cx="266700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_x0000_s1026" o:spid="_x0000_s1026" o:spt="203" style="position:absolute;left:0pt;margin-left:134.15pt;margin-top:31.05pt;height:37.5pt;width:211.5pt;z-index:251659264;mso-width-relative:page;mso-height-relative:page;" coordsize="2686050,476250" o:gfxdata="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EYTyqvZAAAACgEAAA8AAAAAAAAAAQAgAAAAOAAAAGRycy9kb3ducmV2LnhtbFBLAQIUABQAAAAI&#10;AIdO4kBNOpUDSAIAAHAGAAAOAAAAAAAAAAEAIAAAAD4BAABkcnMvZTJvRG9jLnhtbFBLBQYAAAAA&#10;BgAGAFkBAAD4BQAAAAA=&#10;">
                <o:lock v:ext="edit" aspectratio="f"/>
                <v:line id="_x0000_s1026" o:spid="_x0000_s1026" o:spt="20" style="position:absolute;left:19050;top:0;height:0;width:2667000;" filled="f" stroked="t" coordsize="21600,21600" o:gfxdata="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qnVzm7AAAA2gAAAA8AAAAAAAAAAQAgAAAAOAAAAGRycy9kb3ducmV2Lnht&#10;bFBLAQIUABQAAAAIAIdO4kAzLwWeOwAAADkAAAAQAAAAAAAAAAEAIAAAACABAABkcnMvc2hhcGV4&#10;bWwueG1sUEsFBgAAAAAGAAYAWwEAAMoDAAAAAA==&#10;">
                  <v:fill on="f" focussize="0,0"/>
                  <v:stroke weight="1pt" color="#000000 [3200]" miterlimit="8" joinstyle="miter"/>
                  <v:imagedata o:title=""/>
                  <o:lock v:ext="edit" aspectratio="f"/>
                </v:line>
                <v:line id="_x0000_s1026" o:spid="_x0000_s1026" o:spt="20" style="position:absolute;left:0;top:476250;height:0;width:2667000;" filled="f" stroked="t" coordsize="21600,21600" o:gfxdata="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6dclOvAAAANoAAAAPAAAAAAAAAAEAIAAAADgAAABkcnMvZG93bnJldi54&#10;bWxQSwECFAAUAAAACACHTuJAMy8FnjsAAAA5AAAAEAAAAAAAAAABACAAAAAhAQAAZHJzL3NoYXBl&#10;eG1sLnhtbFBLBQYAAAAABgAGAFsBAADLAwAAAAA=&#10;">
                  <v:fill on="f" focussize="0,0"/>
                  <v:stroke weight="1pt" color="#000000 [3200]" miterlimit="8" joinstyle="miter"/>
                  <v:imagedata o:title=""/>
                  <o:lock v:ext="edit" aspectratio="f"/>
                </v:line>
              </v:group>
            </w:pict>
          </mc:Fallback>
        </mc:AlternateContent>
      </w:r>
      <w:r>
        <w:rPr>
          <w:rFonts w:hint="eastAsia"/>
        </w:rPr>
        <w:t>项目名称： 基于</w:t>
      </w:r>
      <w:r>
        <w:t>AI的超融合运维系统</w:t>
      </w:r>
    </w:p>
    <w:p>
      <w:pPr>
        <w:pStyle w:val="64"/>
      </w:pPr>
      <w:r>
        <w:rPr>
          <w:rFonts w:hint="eastAsia"/>
        </w:rPr>
        <w:t xml:space="preserve">时 </w:t>
      </w:r>
      <w:r>
        <w:t xml:space="preserve">   </w:t>
      </w:r>
      <w:r>
        <w:rPr>
          <w:rFonts w:hint="eastAsia"/>
        </w:rPr>
        <w:t>间： 20</w:t>
      </w:r>
      <w:ins w:id="0" w:author="Windows 用户" w:date="2020-01-02T11:36:00Z">
        <w:r>
          <w:rPr/>
          <w:t>9</w:t>
        </w:r>
      </w:ins>
      <w:del w:id="1" w:author="Windows 用户" w:date="2020-01-02T11:36:00Z">
        <w:r>
          <w:rPr>
            <w:rFonts w:hint="eastAsia"/>
          </w:rPr>
          <w:delText>1</w:delText>
        </w:r>
      </w:del>
      <w:r>
        <w:rPr>
          <w:rFonts w:hint="eastAsia"/>
        </w:rPr>
        <w:t>8年12月31日</w:t>
      </w:r>
      <w:r>
        <w:t xml:space="preserve">             </w:t>
      </w:r>
    </w:p>
    <w:p>
      <w:pPr>
        <w:pStyle w:val="64"/>
      </w:pPr>
    </w:p>
    <w:p>
      <w:pPr>
        <w:pStyle w:val="64"/>
        <w:sectPr>
          <w:headerReference r:id="rId3" w:type="default"/>
          <w:pgSz w:w="11906" w:h="16838"/>
          <w:pgMar w:top="3289" w:right="1418" w:bottom="1418" w:left="1797" w:header="1134" w:footer="0" w:gutter="0"/>
          <w:cols w:space="720" w:num="1"/>
          <w:formProt w:val="0"/>
          <w:docGrid w:type="lines" w:linePitch="435" w:charSpace="-22529"/>
        </w:sectPr>
      </w:pPr>
    </w:p>
    <w:p>
      <w:pPr>
        <w:spacing w:line="360" w:lineRule="auto"/>
        <w:outlineLvl w:val="0"/>
        <w:rPr>
          <w:rFonts w:ascii="Calibri" w:hAnsi="Calibri" w:eastAsia="宋体"/>
          <w:b/>
          <w:spacing w:val="0"/>
          <w:kern w:val="2"/>
          <w:sz w:val="24"/>
          <w:szCs w:val="24"/>
        </w:rPr>
      </w:pPr>
      <w:r>
        <w:rPr>
          <w:rFonts w:ascii="Calibri" w:hAnsi="Calibri" w:eastAsia="宋体"/>
          <w:b/>
          <w:spacing w:val="0"/>
          <w:kern w:val="2"/>
          <w:sz w:val="24"/>
          <w:szCs w:val="24"/>
        </w:rPr>
        <w:t>一、项目概况</w:t>
      </w:r>
    </w:p>
    <w:p>
      <w:pPr>
        <w:pStyle w:val="66"/>
        <w:spacing w:line="360" w:lineRule="auto"/>
      </w:pPr>
      <w:r>
        <w:rPr>
          <w:color w:val="333333"/>
          <w:shd w:val="clear" w:color="auto" w:fill="FFFFFF"/>
        </w:rPr>
        <w:t xml:space="preserve"> </w:t>
      </w:r>
      <w:r>
        <w:t>SmartX 的超融合软件系统（SMTX OS）旨在为客户提供灵活、高效的基于虚拟化和软件定义技术的 IT 基础架构。客户大多依赖 SMTX OS 提供的虚拟机来运行他们的线上业务系统，或者开发测试系统。无论是支撑业务系统，还是支撑开发测试环境，</w:t>
      </w:r>
      <w:r>
        <w:rPr>
          <w:rFonts w:hint="eastAsia"/>
        </w:rPr>
        <w:t>只要</w:t>
      </w:r>
      <w:r>
        <w:t>能够准确向客户反映基础架构层的潜在问题，并提供对应的预防处理措施，都具有重大的意义。</w:t>
      </w:r>
    </w:p>
    <w:p>
      <w:pPr>
        <w:pStyle w:val="66"/>
        <w:spacing w:line="360" w:lineRule="auto"/>
      </w:pPr>
      <w:r>
        <w:t>举例来说，硬件故障是任何 IT 系统都无法回避的问题。这里考虑磁盘失效这一类型的问题。当一个 IT 系统突发磁盘失效问题时，如果其中的数据没有副本，那么后果就是数据丢失，造成无法挽回的损失。而即使是有副本的情况下，在恢复缺失的副本这个过程中（往往需要数个小时到数天），同样面临读能力下降以及数据丢失风险增大的问题。</w:t>
      </w:r>
    </w:p>
    <w:p>
      <w:pPr>
        <w:pStyle w:val="66"/>
        <w:spacing w:line="360" w:lineRule="auto"/>
      </w:pPr>
      <w:ins w:id="2" w:author="zhiwen" w:date="2020-01-10T13:03:36Z">
        <w:r>
          <w:rPr>
            <w:rFonts w:hint="eastAsia"/>
            <w:lang w:eastAsia="zh-CN"/>
          </w:rPr>
          <w:t>观察</w:t>
        </w:r>
      </w:ins>
      <w:ins w:id="3" w:author="zhiwen" w:date="2020-01-10T13:03:37Z">
        <w:r>
          <w:rPr>
            <w:rFonts w:hint="eastAsia"/>
            <w:lang w:eastAsia="zh-CN"/>
          </w:rPr>
          <w:t>发现</w:t>
        </w:r>
      </w:ins>
      <w:del w:id="4" w:author="zhiwen" w:date="2020-01-10T13:03:34Z">
        <w:r>
          <w:rPr/>
          <w:delText>幸运</w:delText>
        </w:r>
      </w:del>
      <w:del w:id="5" w:author="zhiwen" w:date="2020-01-10T13:03:33Z">
        <w:r>
          <w:rPr/>
          <w:delText>的是</w:delText>
        </w:r>
      </w:del>
      <w:r>
        <w:t>，硬件的部分故障并不是毫无征兆的。通过一些复杂的监测和分析手段，可以</w:t>
      </w:r>
      <w:r>
        <w:rPr>
          <w:rFonts w:hint="eastAsia"/>
        </w:rPr>
        <w:t>在</w:t>
      </w:r>
      <w:r>
        <w:t>一定程度上预见</w:t>
      </w:r>
      <w:r>
        <w:rPr>
          <w:rFonts w:hint="eastAsia"/>
        </w:rPr>
        <w:t>某</w:t>
      </w:r>
      <w:r>
        <w:t>些硬件的故障。如果硬件的故障可以被预测，那么运维人员可以提前运用一些运维手段来平滑</w:t>
      </w:r>
      <w:r>
        <w:rPr>
          <w:rFonts w:hint="eastAsia"/>
        </w:rPr>
        <w:t>地</w:t>
      </w:r>
      <w:r>
        <w:t>替换问题硬件，将突发事件转化为常规事件，降低系统的风险性。</w:t>
      </w:r>
    </w:p>
    <w:p>
      <w:pPr>
        <w:pStyle w:val="66"/>
        <w:spacing w:line="360" w:lineRule="auto"/>
      </w:pPr>
      <w:r>
        <w:t>此外，除了预测硬件故障外，对集群资源用量增长的预测也具有一定意义。通常来说，客户业务的增长往往会带动业务系统的扩张，从而需要用更多的 CPU、内存、磁盘等物理资源进行支撑。对这些资源增长趋势的预测能进一步为客户提供准确的集群扩容的建议，避免因基础设施跟不上业务增长而阻碍公司快速发展。</w:t>
      </w:r>
    </w:p>
    <w:p>
      <w:pPr>
        <w:pStyle w:val="66"/>
        <w:spacing w:line="360" w:lineRule="auto"/>
      </w:pPr>
      <w:r>
        <w:t>最后，在客户使用 SMTX OS 的实际情况中，不乏一些物理资源分配过多或者过少的虚拟机。前者可能造成一定的资源浪费，而后者可能影响业务系统的良好运行。及时准确</w:t>
      </w:r>
      <w:r>
        <w:rPr>
          <w:rFonts w:hint="eastAsia"/>
        </w:rPr>
        <w:t>地</w:t>
      </w:r>
      <w:r>
        <w:t>向用户提示这些资源分配不合理的虚拟机可以促进用户提高整个系统的利用率，具有非常积极的作用。</w:t>
      </w:r>
    </w:p>
    <w:bookmarkEnd w:id="0"/>
    <w:p>
      <w:pPr>
        <w:pStyle w:val="57"/>
        <w:spacing w:line="360" w:lineRule="auto"/>
        <w:rPr>
          <w:color w:val="333333"/>
          <w:shd w:val="clear" w:color="auto" w:fill="FFFFFF"/>
        </w:rPr>
      </w:pPr>
      <w:r>
        <w:t>可以看到，一个具有强大分析和预测能力的运维系统对于降低系统运维风险、提高系统效率有重大意义。但是</w:t>
      </w:r>
      <w:ins w:id="6" w:author="zhiwen" w:date="2020-01-10T13:04:36Z">
        <w:r>
          <w:rPr>
            <w:rFonts w:hint="eastAsia"/>
            <w:lang w:eastAsia="zh-CN"/>
          </w:rPr>
          <w:t>基于</w:t>
        </w:r>
      </w:ins>
      <w:ins w:id="7" w:author="zhiwen" w:date="2020-01-10T13:04:41Z">
        <w:r>
          <w:rPr>
            <w:rFonts w:hint="eastAsia"/>
            <w:lang w:eastAsia="zh-CN"/>
          </w:rPr>
          <w:t>人工</w:t>
        </w:r>
      </w:ins>
      <w:ins w:id="8" w:author="zhiwen" w:date="2020-01-10T13:04:44Z">
        <w:r>
          <w:rPr>
            <w:rFonts w:hint="eastAsia"/>
            <w:lang w:eastAsia="zh-CN"/>
          </w:rPr>
          <w:t>规则的</w:t>
        </w:r>
      </w:ins>
      <w:ins w:id="9" w:author="zhiwen" w:date="2020-01-10T13:04:46Z">
        <w:r>
          <w:rPr>
            <w:rFonts w:hint="eastAsia"/>
            <w:lang w:eastAsia="zh-CN"/>
          </w:rPr>
          <w:t>方法</w:t>
        </w:r>
      </w:ins>
      <w:ins w:id="10" w:author="zhiwen" w:date="2020-01-10T13:04:47Z">
        <w:r>
          <w:rPr>
            <w:rFonts w:hint="eastAsia"/>
            <w:lang w:eastAsia="zh-CN"/>
          </w:rPr>
          <w:t>难以</w:t>
        </w:r>
      </w:ins>
      <w:ins w:id="11" w:author="zhiwen" w:date="2020-01-10T13:05:12Z">
        <w:r>
          <w:rPr>
            <w:rFonts w:hint="eastAsia"/>
            <w:lang w:eastAsia="zh-CN"/>
          </w:rPr>
          <w:t>实现，</w:t>
        </w:r>
      </w:ins>
      <w:ins w:id="12" w:author="zhiwen" w:date="2020-01-10T13:05:16Z">
        <w:r>
          <w:rPr>
            <w:rFonts w:hint="eastAsia"/>
            <w:lang w:eastAsia="zh-CN"/>
          </w:rPr>
          <w:t>而</w:t>
        </w:r>
      </w:ins>
      <w:ins w:id="13" w:author="zhiwen" w:date="2020-01-10T13:05:17Z">
        <w:r>
          <w:rPr>
            <w:rFonts w:hint="eastAsia"/>
            <w:lang w:eastAsia="zh-CN"/>
          </w:rPr>
          <w:t>需要</w:t>
        </w:r>
      </w:ins>
      <w:ins w:id="14" w:author="zhiwen" w:date="2020-01-10T13:05:21Z">
        <w:r>
          <w:rPr>
            <w:rFonts w:hint="eastAsia"/>
            <w:lang w:eastAsia="zh-CN"/>
          </w:rPr>
          <w:t>使用</w:t>
        </w:r>
      </w:ins>
      <w:ins w:id="15" w:author="zhiwen" w:date="2020-01-10T13:05:42Z">
        <w:r>
          <w:rPr>
            <w:rFonts w:hint="eastAsia"/>
            <w:lang w:val="en-US" w:eastAsia="zh-CN"/>
          </w:rPr>
          <w:t xml:space="preserve"> A</w:t>
        </w:r>
      </w:ins>
      <w:ins w:id="16" w:author="zhiwen" w:date="2020-01-10T13:05:43Z">
        <w:r>
          <w:rPr>
            <w:rFonts w:hint="eastAsia"/>
            <w:lang w:val="en-US" w:eastAsia="zh-CN"/>
          </w:rPr>
          <w:t>I</w:t>
        </w:r>
      </w:ins>
      <w:ins w:id="17" w:author="zhiwen" w:date="2020-01-10T13:05:44Z">
        <w:r>
          <w:rPr>
            <w:rFonts w:hint="eastAsia"/>
            <w:lang w:val="en-US" w:eastAsia="zh-CN"/>
          </w:rPr>
          <w:t xml:space="preserve"> </w:t>
        </w:r>
      </w:ins>
      <w:ins w:id="18" w:author="zhiwen" w:date="2020-01-10T13:06:01Z">
        <w:r>
          <w:rPr>
            <w:rFonts w:hint="eastAsia"/>
            <w:lang w:val="en-US" w:eastAsia="zh-CN"/>
          </w:rPr>
          <w:t>技术</w:t>
        </w:r>
      </w:ins>
      <w:ins w:id="19" w:author="zhiwen" w:date="2020-01-10T13:05:47Z">
        <w:r>
          <w:rPr>
            <w:rFonts w:hint="eastAsia"/>
            <w:lang w:val="en-US" w:eastAsia="zh-CN"/>
          </w:rPr>
          <w:t>中</w:t>
        </w:r>
      </w:ins>
      <w:ins w:id="20" w:author="zhiwen" w:date="2020-01-10T13:05:49Z">
        <w:r>
          <w:rPr>
            <w:rFonts w:hint="eastAsia"/>
            <w:lang w:val="en-US" w:eastAsia="zh-CN"/>
          </w:rPr>
          <w:t>流行</w:t>
        </w:r>
      </w:ins>
      <w:ins w:id="21" w:author="zhiwen" w:date="2020-01-10T13:05:50Z">
        <w:r>
          <w:rPr>
            <w:rFonts w:hint="eastAsia"/>
            <w:lang w:val="en-US" w:eastAsia="zh-CN"/>
          </w:rPr>
          <w:t>的</w:t>
        </w:r>
      </w:ins>
      <w:ins w:id="22" w:author="zhiwen" w:date="2020-01-10T13:05:26Z">
        <w:r>
          <w:rPr>
            <w:rFonts w:hint="eastAsia"/>
            <w:lang w:eastAsia="zh-CN"/>
          </w:rPr>
          <w:t>机器学习</w:t>
        </w:r>
      </w:ins>
      <w:ins w:id="23" w:author="zhiwen" w:date="2020-01-10T13:05:27Z">
        <w:r>
          <w:rPr>
            <w:rFonts w:hint="eastAsia"/>
            <w:lang w:eastAsia="zh-CN"/>
          </w:rPr>
          <w:t>与</w:t>
        </w:r>
      </w:ins>
      <w:ins w:id="24" w:author="zhiwen" w:date="2020-01-10T13:05:28Z">
        <w:r>
          <w:rPr>
            <w:rFonts w:hint="eastAsia"/>
            <w:lang w:eastAsia="zh-CN"/>
          </w:rPr>
          <w:t>深度</w:t>
        </w:r>
      </w:ins>
      <w:ins w:id="25" w:author="zhiwen" w:date="2020-01-10T13:05:29Z">
        <w:r>
          <w:rPr>
            <w:rFonts w:hint="eastAsia"/>
            <w:lang w:eastAsia="zh-CN"/>
          </w:rPr>
          <w:t>学习</w:t>
        </w:r>
      </w:ins>
      <w:ins w:id="26" w:author="zhiwen" w:date="2020-01-10T13:05:53Z">
        <w:r>
          <w:rPr>
            <w:rFonts w:hint="eastAsia"/>
            <w:lang w:eastAsia="zh-CN"/>
          </w:rPr>
          <w:t>方法</w:t>
        </w:r>
      </w:ins>
      <w:ins w:id="27" w:author="zhiwen" w:date="2020-01-10T13:05:29Z">
        <w:r>
          <w:rPr>
            <w:rFonts w:hint="eastAsia"/>
            <w:lang w:eastAsia="zh-CN"/>
          </w:rPr>
          <w:t>。</w:t>
        </w:r>
      </w:ins>
      <w:del w:id="28" w:author="zhiwen" w:date="2020-01-10T13:04:34Z">
        <w:r>
          <w:rPr/>
          <w:delText>其</w:delText>
        </w:r>
      </w:del>
      <w:del w:id="29" w:author="zhiwen" w:date="2020-01-10T13:04:31Z">
        <w:r>
          <w:rPr/>
          <w:delText>中的</w:delText>
        </w:r>
      </w:del>
      <w:del w:id="30" w:author="zhiwen" w:date="2020-01-10T13:04:30Z">
        <w:r>
          <w:rPr/>
          <w:delText>规则通</w:delText>
        </w:r>
      </w:del>
      <w:del w:id="31" w:author="zhiwen" w:date="2020-01-10T13:04:29Z">
        <w:r>
          <w:rPr/>
          <w:delText>常无法用确切的算法表达</w:delText>
        </w:r>
      </w:del>
      <w:del w:id="32" w:author="zhiwen" w:date="2020-01-10T13:04:28Z">
        <w:r>
          <w:rPr/>
          <w:delText xml:space="preserve">，而需要借助 </w:delText>
        </w:r>
      </w:del>
      <w:del w:id="33" w:author="zhiwen" w:date="2020-01-10T13:04:27Z">
        <w:r>
          <w:rPr/>
          <w:delText>AI 技术来实现。</w:delText>
        </w:r>
      </w:del>
    </w:p>
    <w:p>
      <w:pPr>
        <w:spacing w:line="360" w:lineRule="auto"/>
        <w:outlineLvl w:val="0"/>
        <w:rPr>
          <w:rFonts w:ascii="Calibri" w:hAnsi="Calibri" w:eastAsia="宋体"/>
          <w:b/>
          <w:spacing w:val="0"/>
          <w:kern w:val="2"/>
          <w:sz w:val="24"/>
          <w:szCs w:val="24"/>
        </w:rPr>
      </w:pPr>
      <w:bookmarkStart w:id="1" w:name="_Toc1384"/>
      <w:r>
        <w:rPr>
          <w:rFonts w:ascii="Calibri" w:hAnsi="Calibri" w:eastAsia="宋体"/>
          <w:b/>
          <w:spacing w:val="0"/>
          <w:kern w:val="2"/>
          <w:sz w:val="24"/>
          <w:szCs w:val="24"/>
        </w:rPr>
        <w:t>二、研究成果描述</w:t>
      </w:r>
      <w:bookmarkEnd w:id="1"/>
      <w:r>
        <w:rPr>
          <w:rFonts w:ascii="Calibri" w:hAnsi="Calibri" w:eastAsia="宋体"/>
          <w:b/>
          <w:spacing w:val="0"/>
          <w:kern w:val="2"/>
          <w:sz w:val="24"/>
          <w:szCs w:val="24"/>
        </w:rPr>
        <w:t xml:space="preserve"> </w:t>
      </w:r>
    </w:p>
    <w:p>
      <w:pPr>
        <w:pStyle w:val="56"/>
        <w:spacing w:line="360" w:lineRule="auto"/>
        <w:rPr>
          <w:sz w:val="24"/>
          <w:szCs w:val="24"/>
        </w:rPr>
      </w:pPr>
      <w:r>
        <w:rPr>
          <w:sz w:val="24"/>
          <w:szCs w:val="24"/>
        </w:rPr>
        <w:t>2.1 扩容预测</w:t>
      </w:r>
    </w:p>
    <w:p>
      <w:pPr>
        <w:pStyle w:val="57"/>
        <w:spacing w:line="360" w:lineRule="auto"/>
        <w:ind w:firstLine="0"/>
        <w:rPr>
          <w:ins w:id="34" w:author="zhiwen" w:date="2020-01-10T14:16:45Z"/>
          <w:rFonts w:cs="宋体"/>
          <w:bCs/>
        </w:rPr>
      </w:pPr>
      <w:r>
        <w:drawing>
          <wp:anchor distT="0" distB="0" distL="0" distR="0" simplePos="0" relativeHeight="1024" behindDoc="0" locked="0" layoutInCell="1" allowOverlap="1">
            <wp:simplePos x="0" y="0"/>
            <wp:positionH relativeFrom="column">
              <wp:posOffset>589280</wp:posOffset>
            </wp:positionH>
            <wp:positionV relativeFrom="paragraph">
              <wp:posOffset>635</wp:posOffset>
            </wp:positionV>
            <wp:extent cx="4340860" cy="2585720"/>
            <wp:effectExtent l="0" t="0" r="2540" b="5080"/>
            <wp:wrapSquare wrapText="largest"/>
            <wp:docPr id="5" name="图像1" descr="/home/zhiwen/desktop/ts-1.png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 descr="/home/zhiwen/desktop/ts-1.pngts-1"/>
                    <pic:cNvPicPr>
                      <a:picLocks noChangeAspect="1" noChangeArrowheads="1"/>
                    </pic:cNvPicPr>
                  </pic:nvPicPr>
                  <pic:blipFill>
                    <a:blip r:embed="rId6"/>
                    <a:srcRect/>
                    <a:stretch>
                      <a:fillRect/>
                    </a:stretch>
                  </pic:blipFill>
                  <pic:spPr>
                    <a:xfrm>
                      <a:off x="0" y="0"/>
                      <a:ext cx="4340860" cy="2585720"/>
                    </a:xfrm>
                    <a:prstGeom prst="rect">
                      <a:avLst/>
                    </a:prstGeom>
                  </pic:spPr>
                </pic:pic>
              </a:graphicData>
            </a:graphic>
          </wp:anchor>
        </w:drawing>
      </w:r>
      <w:r>
        <w:rPr>
          <w:rFonts w:cs="宋体"/>
          <w:bCs/>
        </w:rPr>
        <w:tab/>
      </w:r>
    </w:p>
    <w:p>
      <w:pPr>
        <w:pStyle w:val="57"/>
        <w:spacing w:line="360" w:lineRule="auto"/>
        <w:ind w:firstLine="0"/>
        <w:rPr>
          <w:ins w:id="35" w:author="zhiwen" w:date="2020-01-10T14:16:45Z"/>
          <w:rFonts w:cs="宋体"/>
          <w:bCs/>
        </w:rPr>
      </w:pPr>
    </w:p>
    <w:p>
      <w:pPr>
        <w:pStyle w:val="57"/>
        <w:spacing w:line="360" w:lineRule="auto"/>
        <w:ind w:firstLine="0"/>
        <w:rPr>
          <w:ins w:id="36" w:author="zhiwen" w:date="2020-01-10T14:15:41Z"/>
          <w:rFonts w:cs="宋体"/>
          <w:bCs/>
        </w:rPr>
      </w:pPr>
    </w:p>
    <w:p>
      <w:pPr>
        <w:pStyle w:val="57"/>
        <w:spacing w:line="360" w:lineRule="auto"/>
        <w:ind w:firstLine="0"/>
        <w:rPr>
          <w:ins w:id="37" w:author="zhiwen" w:date="2020-01-10T14:17:05Z"/>
          <w:rFonts w:cs="宋体"/>
        </w:rPr>
      </w:pPr>
    </w:p>
    <w:p>
      <w:pPr>
        <w:pStyle w:val="57"/>
        <w:spacing w:line="360" w:lineRule="auto"/>
        <w:ind w:firstLine="0"/>
        <w:rPr>
          <w:ins w:id="38" w:author="zhiwen" w:date="2020-01-10T14:17:06Z"/>
          <w:rFonts w:cs="宋体"/>
        </w:rPr>
      </w:pPr>
    </w:p>
    <w:p>
      <w:pPr>
        <w:pStyle w:val="57"/>
        <w:spacing w:line="360" w:lineRule="auto"/>
        <w:ind w:firstLine="0"/>
        <w:rPr>
          <w:ins w:id="39" w:author="zhiwen" w:date="2020-01-10T14:17:06Z"/>
          <w:rFonts w:cs="宋体"/>
        </w:rPr>
      </w:pPr>
    </w:p>
    <w:p>
      <w:pPr>
        <w:pStyle w:val="57"/>
        <w:spacing w:line="360" w:lineRule="auto"/>
        <w:ind w:firstLine="0"/>
        <w:rPr>
          <w:ins w:id="40" w:author="zhiwen" w:date="2020-01-10T14:17:07Z"/>
          <w:rFonts w:cs="宋体"/>
        </w:rPr>
      </w:pPr>
    </w:p>
    <w:p>
      <w:pPr>
        <w:pStyle w:val="57"/>
        <w:spacing w:line="360" w:lineRule="auto"/>
        <w:ind w:firstLine="464" w:firstLineChars="200"/>
        <w:rPr>
          <w:ins w:id="42" w:author="zhiwen" w:date="2020-01-10T15:48:52Z"/>
          <w:rFonts w:hint="eastAsia" w:cs="宋体"/>
          <w:lang w:val="en-US" w:eastAsia="zh-CN"/>
        </w:rPr>
        <w:pPrChange w:id="41" w:author="zhiwen" w:date="2020-01-10T14:28:13Z">
          <w:pPr>
            <w:pStyle w:val="57"/>
            <w:spacing w:line="360" w:lineRule="auto"/>
            <w:ind w:firstLine="464" w:firstLineChars="200"/>
          </w:pPr>
        </w:pPrChange>
      </w:pPr>
      <w:r>
        <w:rPr>
          <w:rFonts w:cs="宋体"/>
        </w:rPr>
        <w:t>目前</w:t>
      </w:r>
      <w:ins w:id="43" w:author="zhiwen" w:date="2020-01-10T14:21:08Z">
        <w:r>
          <w:rPr>
            <w:rFonts w:hint="eastAsia" w:cs="宋体"/>
            <w:lang w:eastAsia="zh-CN"/>
          </w:rPr>
          <w:t>为止，</w:t>
        </w:r>
      </w:ins>
      <w:ins w:id="44" w:author="zhiwen" w:date="2020-01-10T14:21:23Z">
        <w:r>
          <w:rPr>
            <w:rFonts w:hint="eastAsia" w:cs="宋体"/>
            <w:lang w:val="en-US" w:eastAsia="zh-CN"/>
          </w:rPr>
          <w:t>candidate</w:t>
        </w:r>
      </w:ins>
      <w:ins w:id="45" w:author="zhiwen" w:date="2020-01-10T14:21:24Z">
        <w:r>
          <w:rPr>
            <w:rFonts w:hint="eastAsia" w:cs="宋体"/>
            <w:lang w:val="en-US" w:eastAsia="zh-CN"/>
          </w:rPr>
          <w:t xml:space="preserve"> </w:t>
        </w:r>
      </w:ins>
      <w:ins w:id="46" w:author="zhiwen" w:date="2020-01-10T14:21:31Z">
        <w:r>
          <w:rPr>
            <w:rFonts w:hint="eastAsia" w:cs="宋体"/>
            <w:lang w:val="en-US" w:eastAsia="zh-CN"/>
          </w:rPr>
          <w:t>set</w:t>
        </w:r>
      </w:ins>
      <w:ins w:id="47" w:author="zhiwen" w:date="2020-01-10T14:21:38Z">
        <w:r>
          <w:rPr>
            <w:rFonts w:hint="eastAsia" w:cs="宋体"/>
            <w:lang w:val="en-US" w:eastAsia="zh-CN"/>
          </w:rPr>
          <w:t xml:space="preserve"> </w:t>
        </w:r>
      </w:ins>
      <w:ins w:id="48" w:author="zhiwen" w:date="2020-01-10T14:21:42Z">
        <w:r>
          <w:rPr>
            <w:rFonts w:hint="eastAsia" w:cs="宋体"/>
            <w:lang w:val="en-US" w:eastAsia="zh-CN"/>
          </w:rPr>
          <w:t>除</w:t>
        </w:r>
      </w:ins>
      <w:ins w:id="49" w:author="zhiwen" w:date="2020-01-10T14:21:43Z">
        <w:r>
          <w:rPr>
            <w:rFonts w:hint="eastAsia" w:cs="宋体"/>
            <w:lang w:val="en-US" w:eastAsia="zh-CN"/>
          </w:rPr>
          <w:t>原来的</w:t>
        </w:r>
      </w:ins>
      <w:ins w:id="50" w:author="zhiwen" w:date="2020-01-10T14:25:10Z">
        <w:r>
          <w:rPr>
            <w:rFonts w:hint="eastAsia" w:cs="宋体"/>
            <w:lang w:val="en-US" w:eastAsia="zh-CN"/>
          </w:rPr>
          <w:t>线性</w:t>
        </w:r>
      </w:ins>
      <w:ins w:id="51" w:author="zhiwen" w:date="2020-01-10T14:25:11Z">
        <w:r>
          <w:rPr>
            <w:rFonts w:hint="eastAsia" w:cs="宋体"/>
            <w:lang w:val="en-US" w:eastAsia="zh-CN"/>
          </w:rPr>
          <w:t>模</w:t>
        </w:r>
        <w:bookmarkStart w:id="9" w:name="_GoBack"/>
        <w:bookmarkEnd w:id="9"/>
        <w:r>
          <w:rPr>
            <w:rFonts w:hint="eastAsia" w:cs="宋体"/>
            <w:lang w:val="en-US" w:eastAsia="zh-CN"/>
          </w:rPr>
          <w:t>型、</w:t>
        </w:r>
      </w:ins>
      <w:ins w:id="52" w:author="zhiwen" w:date="2020-01-10T14:25:14Z">
        <w:r>
          <w:rPr>
            <w:rFonts w:hint="eastAsia" w:cs="宋体"/>
            <w:lang w:val="en-US" w:eastAsia="zh-CN"/>
          </w:rPr>
          <w:t>对数</w:t>
        </w:r>
      </w:ins>
      <w:ins w:id="53" w:author="zhiwen" w:date="2020-01-10T14:25:15Z">
        <w:r>
          <w:rPr>
            <w:rFonts w:hint="eastAsia" w:cs="宋体"/>
            <w:lang w:val="en-US" w:eastAsia="zh-CN"/>
          </w:rPr>
          <w:t>线性模型、</w:t>
        </w:r>
      </w:ins>
      <w:ins w:id="54" w:author="zhiwen" w:date="2020-01-10T14:25:20Z">
        <w:r>
          <w:rPr>
            <w:rFonts w:hint="eastAsia" w:cs="宋体"/>
            <w:lang w:val="en-US" w:eastAsia="zh-CN"/>
          </w:rPr>
          <w:t>logistics</w:t>
        </w:r>
      </w:ins>
      <w:ins w:id="55" w:author="zhiwen" w:date="2020-01-10T14:25:23Z">
        <w:r>
          <w:rPr>
            <w:rFonts w:hint="eastAsia" w:cs="宋体"/>
            <w:lang w:val="en-US" w:eastAsia="zh-CN"/>
          </w:rPr>
          <w:t>模型</w:t>
        </w:r>
      </w:ins>
      <w:ins w:id="56" w:author="zhiwen" w:date="2020-01-10T14:25:24Z">
        <w:r>
          <w:rPr>
            <w:rFonts w:hint="eastAsia" w:cs="宋体"/>
            <w:lang w:val="en-US" w:eastAsia="zh-CN"/>
          </w:rPr>
          <w:t>外</w:t>
        </w:r>
      </w:ins>
      <w:ins w:id="57" w:author="zhiwen" w:date="2020-01-10T14:25:26Z">
        <w:r>
          <w:rPr>
            <w:rFonts w:hint="eastAsia" w:cs="宋体"/>
            <w:lang w:val="en-US" w:eastAsia="zh-CN"/>
          </w:rPr>
          <w:t>，</w:t>
        </w:r>
      </w:ins>
      <w:ins w:id="58" w:author="zhiwen" w:date="2020-01-10T14:28:00Z">
        <w:r>
          <w:rPr>
            <w:rFonts w:hint="eastAsia" w:cs="宋体"/>
            <w:lang w:eastAsia="zh-CN"/>
          </w:rPr>
          <w:t>为了预测更复杂的增长模式，</w:t>
        </w:r>
      </w:ins>
      <w:ins w:id="59" w:author="zhiwen" w:date="2020-01-10T14:25:27Z">
        <w:r>
          <w:rPr>
            <w:rFonts w:hint="eastAsia" w:cs="宋体"/>
            <w:lang w:val="en-US" w:eastAsia="zh-CN"/>
          </w:rPr>
          <w:t>还</w:t>
        </w:r>
      </w:ins>
      <w:ins w:id="60" w:author="zhiwen" w:date="2020-01-10T14:25:28Z">
        <w:r>
          <w:rPr>
            <w:rFonts w:hint="eastAsia" w:cs="宋体"/>
            <w:lang w:val="en-US" w:eastAsia="zh-CN"/>
          </w:rPr>
          <w:t>添加</w:t>
        </w:r>
      </w:ins>
      <w:ins w:id="61" w:author="zhiwen" w:date="2020-01-10T14:25:31Z">
        <w:r>
          <w:rPr>
            <w:rFonts w:hint="eastAsia" w:cs="宋体"/>
            <w:lang w:val="en-US" w:eastAsia="zh-CN"/>
          </w:rPr>
          <w:t>基于</w:t>
        </w:r>
      </w:ins>
      <w:ins w:id="62" w:author="zhiwen" w:date="2020-01-10T14:25:34Z">
        <w:r>
          <w:rPr>
            <w:rFonts w:hint="eastAsia" w:cs="宋体"/>
            <w:lang w:val="en-US" w:eastAsia="zh-CN"/>
          </w:rPr>
          <w:t>非</w:t>
        </w:r>
      </w:ins>
      <w:ins w:id="63" w:author="zhiwen" w:date="2020-01-10T14:25:35Z">
        <w:r>
          <w:rPr>
            <w:rFonts w:hint="eastAsia" w:cs="宋体"/>
            <w:lang w:val="en-US" w:eastAsia="zh-CN"/>
          </w:rPr>
          <w:t>线性</w:t>
        </w:r>
      </w:ins>
      <w:ins w:id="64" w:author="zhiwen" w:date="2020-01-10T14:25:37Z">
        <w:r>
          <w:rPr>
            <w:rFonts w:hint="eastAsia" w:cs="宋体"/>
            <w:lang w:val="en-US" w:eastAsia="zh-CN"/>
          </w:rPr>
          <w:t>自回归</w:t>
        </w:r>
      </w:ins>
      <w:ins w:id="65" w:author="zhiwen" w:date="2020-01-10T14:25:41Z">
        <w:r>
          <w:rPr>
            <w:rFonts w:hint="eastAsia" w:cs="宋体"/>
            <w:lang w:val="en-US" w:eastAsia="zh-CN"/>
          </w:rPr>
          <w:t>神经</w:t>
        </w:r>
      </w:ins>
      <w:ins w:id="66" w:author="zhiwen" w:date="2020-01-10T14:25:42Z">
        <w:r>
          <w:rPr>
            <w:rFonts w:hint="eastAsia" w:cs="宋体"/>
            <w:lang w:val="en-US" w:eastAsia="zh-CN"/>
          </w:rPr>
          <w:t>网络</w:t>
        </w:r>
      </w:ins>
      <w:del w:id="67" w:author="zhiwen" w:date="2020-01-10T14:21:02Z">
        <w:r>
          <w:rPr>
            <w:rFonts w:cs="宋体"/>
          </w:rPr>
          <w:delText>，在</w:delText>
        </w:r>
      </w:del>
      <w:del w:id="68" w:author="zhiwen" w:date="2020-01-10T14:21:00Z">
        <w:r>
          <w:rPr>
            <w:rFonts w:cs="宋体"/>
          </w:rPr>
          <w:delText>扩</w:delText>
        </w:r>
      </w:del>
      <w:del w:id="69" w:author="zhiwen" w:date="2020-01-10T14:20:59Z">
        <w:r>
          <w:rPr>
            <w:rFonts w:cs="宋体"/>
          </w:rPr>
          <w:delText>容预测上已经实</w:delText>
        </w:r>
      </w:del>
      <w:del w:id="70" w:author="zhiwen" w:date="2020-01-10T14:20:58Z">
        <w:r>
          <w:rPr>
            <w:rFonts w:cs="宋体"/>
          </w:rPr>
          <w:delText>现 candi</w:delText>
        </w:r>
      </w:del>
      <w:del w:id="71" w:author="zhiwen" w:date="2020-01-10T14:20:57Z">
        <w:r>
          <w:rPr>
            <w:rFonts w:cs="宋体"/>
          </w:rPr>
          <w:delText xml:space="preserve">date </w:delText>
        </w:r>
      </w:del>
      <w:del w:id="72" w:author="zhiwen" w:date="2020-01-10T14:20:56Z">
        <w:r>
          <w:rPr>
            <w:rFonts w:cs="宋体"/>
          </w:rPr>
          <w:delText>models 的模型选择方法，c</w:delText>
        </w:r>
      </w:del>
      <w:del w:id="73" w:author="zhiwen" w:date="2020-01-10T14:20:55Z">
        <w:r>
          <w:rPr>
            <w:rFonts w:cs="宋体"/>
          </w:rPr>
          <w:delText>andidate set 包括线性增长、指数增长、</w:delText>
        </w:r>
      </w:del>
      <w:del w:id="74" w:author="zhiwen" w:date="2020-01-10T14:20:54Z">
        <w:r>
          <w:rPr>
            <w:rFonts w:cs="宋体"/>
          </w:rPr>
          <w:delText>带饱和</w:delText>
        </w:r>
      </w:del>
      <w:del w:id="75" w:author="zhiwen" w:date="2020-01-10T14:20:53Z">
        <w:r>
          <w:rPr>
            <w:rFonts w:cs="宋体"/>
          </w:rPr>
          <w:delText>趋势增长</w:delText>
        </w:r>
      </w:del>
      <w:r>
        <w:rPr>
          <w:rFonts w:cs="宋体"/>
        </w:rPr>
        <w:t>。</w:t>
      </w:r>
      <w:ins w:id="76" w:author="zhiwen" w:date="2020-01-10T14:28:11Z">
        <w:r>
          <w:rPr>
            <w:rFonts w:hint="eastAsia" w:cs="宋体"/>
            <w:lang w:eastAsia="zh-CN"/>
          </w:rPr>
          <w:t>基于这种方法，我们可以构建更多满足复杂场景的</w:t>
        </w:r>
      </w:ins>
      <w:ins w:id="77" w:author="zhiwen" w:date="2020-01-10T14:28:11Z">
        <w:r>
          <w:rPr>
            <w:rFonts w:hint="eastAsia" w:cs="宋体"/>
            <w:lang w:val="en-US" w:eastAsia="zh-CN"/>
          </w:rPr>
          <w:t xml:space="preserve"> candidate models。</w:t>
        </w:r>
      </w:ins>
      <w:r>
        <w:rPr>
          <w:rFonts w:cs="宋体"/>
        </w:rPr>
        <w:t>从测试看，目前</w:t>
      </w:r>
      <w:ins w:id="78" w:author="zhiwen" w:date="2020-01-10T14:27:12Z">
        <w:r>
          <w:rPr>
            <w:rFonts w:hint="eastAsia" w:cs="宋体"/>
            <w:lang w:val="en-US" w:eastAsia="zh-CN"/>
          </w:rPr>
          <w:t xml:space="preserve"> </w:t>
        </w:r>
      </w:ins>
      <w:ins w:id="79" w:author="zhiwen" w:date="2020-01-10T14:27:15Z">
        <w:r>
          <w:rPr>
            <w:rFonts w:hint="eastAsia" w:cs="宋体"/>
            <w:lang w:val="en-US" w:eastAsia="zh-CN"/>
          </w:rPr>
          <w:t>cand</w:t>
        </w:r>
      </w:ins>
      <w:ins w:id="80" w:author="zhiwen" w:date="2020-01-10T14:27:16Z">
        <w:r>
          <w:rPr>
            <w:rFonts w:hint="eastAsia" w:cs="宋体"/>
            <w:lang w:val="en-US" w:eastAsia="zh-CN"/>
          </w:rPr>
          <w:t>idate set</w:t>
        </w:r>
      </w:ins>
      <w:ins w:id="81" w:author="zhiwen" w:date="2020-01-10T14:27:20Z">
        <w:r>
          <w:rPr>
            <w:rFonts w:hint="eastAsia" w:cs="宋体"/>
            <w:lang w:val="en-US" w:eastAsia="zh-CN"/>
          </w:rPr>
          <w:t xml:space="preserve"> </w:t>
        </w:r>
      </w:ins>
      <w:ins w:id="82" w:author="zhiwen" w:date="2020-01-10T14:29:50Z">
        <w:r>
          <w:rPr>
            <w:rFonts w:hint="eastAsia" w:cs="宋体"/>
            <w:lang w:val="en-US" w:eastAsia="zh-CN"/>
          </w:rPr>
          <w:t>足够</w:t>
        </w:r>
      </w:ins>
      <w:ins w:id="83" w:author="zhiwen" w:date="2020-01-10T14:29:51Z">
        <w:r>
          <w:rPr>
            <w:rFonts w:hint="eastAsia" w:cs="宋体"/>
            <w:lang w:val="en-US" w:eastAsia="zh-CN"/>
          </w:rPr>
          <w:t>满足</w:t>
        </w:r>
      </w:ins>
      <w:ins w:id="84" w:author="zhiwen" w:date="2020-01-10T14:29:53Z">
        <w:r>
          <w:rPr>
            <w:rFonts w:hint="eastAsia" w:cs="宋体"/>
            <w:lang w:val="en-US" w:eastAsia="zh-CN"/>
          </w:rPr>
          <w:t>集群</w:t>
        </w:r>
      </w:ins>
      <w:ins w:id="85" w:author="zhiwen" w:date="2020-01-10T14:29:55Z">
        <w:r>
          <w:rPr>
            <w:rFonts w:hint="eastAsia" w:cs="宋体"/>
            <w:lang w:val="en-US" w:eastAsia="zh-CN"/>
          </w:rPr>
          <w:t>资源</w:t>
        </w:r>
      </w:ins>
      <w:ins w:id="86" w:author="zhiwen" w:date="2020-01-10T14:29:58Z">
        <w:r>
          <w:rPr>
            <w:rFonts w:hint="eastAsia" w:cs="宋体"/>
            <w:lang w:val="en-US" w:eastAsia="zh-CN"/>
          </w:rPr>
          <w:t>预测</w:t>
        </w:r>
      </w:ins>
      <w:ins w:id="87" w:author="zhiwen" w:date="2020-01-10T14:30:04Z">
        <w:r>
          <w:rPr>
            <w:rFonts w:hint="eastAsia" w:cs="宋体"/>
            <w:lang w:val="en-US" w:eastAsia="zh-CN"/>
          </w:rPr>
          <w:t>需求</w:t>
        </w:r>
      </w:ins>
      <w:ins w:id="88" w:author="zhiwen" w:date="2020-01-10T14:30:00Z">
        <w:r>
          <w:rPr>
            <w:rFonts w:hint="eastAsia" w:cs="宋体"/>
            <w:lang w:val="en-US" w:eastAsia="zh-CN"/>
          </w:rPr>
          <w:t>。</w:t>
        </w:r>
      </w:ins>
      <w:ins w:id="89" w:author="zhiwen" w:date="2020-01-10T15:49:58Z">
        <w:r>
          <w:rPr>
            <w:rFonts w:hint="eastAsia" w:cs="宋体"/>
            <w:lang w:val="en-US" w:eastAsia="zh-CN"/>
          </w:rPr>
          <w:t>下面我们</w:t>
        </w:r>
      </w:ins>
      <w:ins w:id="90" w:author="zhiwen" w:date="2020-01-10T15:50:04Z">
        <w:r>
          <w:rPr>
            <w:rFonts w:hint="eastAsia" w:cs="宋体"/>
            <w:lang w:val="en-US" w:eastAsia="zh-CN"/>
          </w:rPr>
          <w:t>提供</w:t>
        </w:r>
      </w:ins>
      <w:ins w:id="91" w:author="zhiwen" w:date="2020-01-10T15:50:10Z">
        <w:r>
          <w:rPr>
            <w:rFonts w:hint="eastAsia" w:cs="宋体"/>
            <w:lang w:val="en-US" w:eastAsia="zh-CN"/>
          </w:rPr>
          <w:t>两个</w:t>
        </w:r>
      </w:ins>
      <w:ins w:id="92" w:author="zhiwen" w:date="2020-01-10T15:50:21Z">
        <w:r>
          <w:rPr>
            <w:rFonts w:hint="eastAsia" w:cs="宋体"/>
            <w:lang w:val="en-US" w:eastAsia="zh-CN"/>
          </w:rPr>
          <w:t>基于</w:t>
        </w:r>
      </w:ins>
      <w:ins w:id="93" w:author="zhiwen" w:date="2020-01-10T15:50:29Z">
        <w:r>
          <w:rPr>
            <w:rFonts w:hint="eastAsia" w:cs="宋体"/>
            <w:lang w:val="en-US" w:eastAsia="zh-CN"/>
          </w:rPr>
          <w:t>非线性自回归神经网络</w:t>
        </w:r>
      </w:ins>
      <w:ins w:id="94" w:author="zhiwen" w:date="2020-01-10T15:50:32Z">
        <w:r>
          <w:rPr>
            <w:rFonts w:hint="eastAsia" w:cs="宋体"/>
            <w:lang w:val="en-US" w:eastAsia="zh-CN"/>
          </w:rPr>
          <w:t>预测</w:t>
        </w:r>
      </w:ins>
      <w:ins w:id="95" w:author="zhiwen" w:date="2020-01-10T15:50:37Z">
        <w:r>
          <w:rPr>
            <w:rFonts w:hint="eastAsia" w:cs="宋体"/>
            <w:lang w:val="en-US" w:eastAsia="zh-CN"/>
          </w:rPr>
          <w:t>效果。</w:t>
        </w:r>
      </w:ins>
    </w:p>
    <w:p>
      <w:pPr>
        <w:pStyle w:val="57"/>
        <w:spacing w:line="360" w:lineRule="auto"/>
        <w:ind w:firstLine="464" w:firstLineChars="200"/>
        <w:rPr>
          <w:ins w:id="97" w:author="zhiwen" w:date="2020-01-10T15:49:40Z"/>
          <w:rFonts w:hint="eastAsia" w:cs="宋体"/>
          <w:lang w:eastAsia="zh-CN"/>
        </w:rPr>
        <w:pPrChange w:id="96" w:author="zhiwen" w:date="2020-01-10T14:28:13Z">
          <w:pPr>
            <w:pStyle w:val="57"/>
            <w:spacing w:line="360" w:lineRule="auto"/>
            <w:ind w:firstLine="464" w:firstLineChars="200"/>
          </w:pPr>
        </w:pPrChange>
      </w:pPr>
    </w:p>
    <w:p>
      <w:pPr>
        <w:pStyle w:val="57"/>
        <w:spacing w:line="360" w:lineRule="auto"/>
        <w:ind w:firstLine="420" w:firstLineChars="0"/>
        <w:rPr>
          <w:ins w:id="99" w:author="zhiwen" w:date="2020-01-10T15:49:09Z"/>
          <w:rFonts w:hint="eastAsia" w:cs="宋体"/>
          <w:lang w:val="en-US" w:eastAsia="zh-CN"/>
        </w:rPr>
        <w:pPrChange w:id="98" w:author="zhiwen" w:date="2020-01-10T15:50:54Z">
          <w:pPr>
            <w:pStyle w:val="57"/>
            <w:spacing w:line="360" w:lineRule="auto"/>
            <w:ind w:firstLine="464" w:firstLineChars="200"/>
          </w:pPr>
        </w:pPrChange>
      </w:pPr>
      <w:ins w:id="100" w:author="zhiwen" w:date="2020-01-10T15:49:06Z">
        <w:r>
          <w:rPr>
            <w:rFonts w:hint="eastAsia" w:cs="宋体"/>
            <w:lang w:eastAsia="zh-CN"/>
          </w:rPr>
          <w:t>基于神经网络的非线性自回归预测方法的预测效果</w:t>
        </w:r>
      </w:ins>
      <w:ins w:id="101" w:author="zhiwen" w:date="2020-01-10T15:49:07Z">
        <w:r>
          <w:rPr>
            <w:rFonts w:hint="eastAsia" w:cs="宋体"/>
            <w:lang w:val="en-US" w:eastAsia="zh-CN"/>
          </w:rPr>
          <w:t>1</w:t>
        </w:r>
      </w:ins>
      <w:ins w:id="102" w:author="zhiwen" w:date="2020-01-10T15:49:08Z">
        <w:r>
          <w:rPr>
            <w:rFonts w:hint="eastAsia" w:cs="宋体"/>
            <w:lang w:val="en-US" w:eastAsia="zh-CN"/>
          </w:rPr>
          <w:t>:</w:t>
        </w:r>
      </w:ins>
    </w:p>
    <w:p>
      <w:pPr>
        <w:pStyle w:val="57"/>
        <w:spacing w:line="360" w:lineRule="auto"/>
        <w:ind w:firstLine="464" w:firstLineChars="200"/>
        <w:rPr>
          <w:rFonts w:hint="default" w:eastAsia="宋体"/>
          <w:lang w:val="en-US" w:eastAsia="zh-CN"/>
        </w:rPr>
        <w:pPrChange w:id="103" w:author="zhiwen" w:date="2020-01-10T14:28:13Z">
          <w:pPr>
            <w:pStyle w:val="57"/>
            <w:spacing w:line="360" w:lineRule="auto"/>
            <w:ind w:firstLine="464" w:firstLineChars="200"/>
          </w:pPr>
        </w:pPrChange>
      </w:pPr>
      <w:ins w:id="104" w:author="zhiwen" w:date="2020-01-10T15:49:33Z">
        <w:r>
          <w:rPr>
            <w:rFonts w:cs="宋体"/>
          </w:rPr>
          <w:drawing>
            <wp:inline distT="0" distB="0" distL="114300" distR="114300">
              <wp:extent cx="5507990" cy="2719705"/>
              <wp:effectExtent l="0" t="0" r="16510" b="4445"/>
              <wp:docPr id="16" name="图片 16" descr="nonlinea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nonlinear-demo"/>
                      <pic:cNvPicPr>
                        <a:picLocks noChangeAspect="1"/>
                      </pic:cNvPicPr>
                    </pic:nvPicPr>
                    <pic:blipFill>
                      <a:blip r:embed="rId7"/>
                      <a:stretch>
                        <a:fillRect/>
                      </a:stretch>
                    </pic:blipFill>
                    <pic:spPr>
                      <a:xfrm>
                        <a:off x="0" y="0"/>
                        <a:ext cx="5507990" cy="2719705"/>
                      </a:xfrm>
                      <a:prstGeom prst="rect">
                        <a:avLst/>
                      </a:prstGeom>
                    </pic:spPr>
                  </pic:pic>
                </a:graphicData>
              </a:graphic>
            </wp:inline>
          </w:drawing>
        </w:r>
      </w:ins>
      <w:del w:id="106" w:author="zhiwen" w:date="2020-01-10T14:29:43Z">
        <w:r>
          <w:rPr>
            <w:rFonts w:cs="宋体"/>
          </w:rPr>
          <w:delText>集群</w:delText>
        </w:r>
      </w:del>
      <w:del w:id="107" w:author="zhiwen" w:date="2020-01-10T14:29:42Z">
        <w:r>
          <w:rPr>
            <w:rFonts w:cs="宋体"/>
          </w:rPr>
          <w:delText>资源使用常见</w:delText>
        </w:r>
      </w:del>
      <w:del w:id="108" w:author="zhiwen" w:date="2020-01-10T14:29:41Z">
        <w:r>
          <w:rPr>
            <w:rFonts w:cs="宋体"/>
          </w:rPr>
          <w:delText>的情况为线性增长和带饱和趋势增长。</w:delText>
        </w:r>
      </w:del>
    </w:p>
    <w:p>
      <w:pPr>
        <w:pStyle w:val="57"/>
        <w:spacing w:line="360" w:lineRule="auto"/>
        <w:ind w:left="312" w:leftChars="100" w:firstLine="0"/>
        <w:rPr>
          <w:del w:id="109" w:author="zhiwen" w:date="2020-01-10T15:48:45Z"/>
          <w:rFonts w:cs="宋体"/>
          <w:bCs/>
        </w:rPr>
      </w:pPr>
      <w:del w:id="110" w:author="zhiwen" w:date="2020-01-10T15:48:45Z">
        <w:r>
          <w:rPr>
            <w:rFonts w:cs="宋体"/>
            <w:bCs/>
          </w:rPr>
          <w:delText>线性增长的预测效果（带误差分析）：</w:delText>
        </w:r>
      </w:del>
    </w:p>
    <w:p>
      <w:pPr>
        <w:pStyle w:val="57"/>
        <w:spacing w:line="360" w:lineRule="auto"/>
        <w:ind w:firstLine="464" w:firstLineChars="200"/>
        <w:rPr>
          <w:del w:id="111" w:author="zhiwen" w:date="2020-01-10T15:48:45Z"/>
          <w:rFonts w:cs="宋体"/>
          <w:bCs/>
        </w:rPr>
      </w:pPr>
      <w:del w:id="112" w:author="zhiwen" w:date="2020-01-10T15:48:45Z">
        <w:r>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518785" cy="1546860"/>
              <wp:effectExtent l="0" t="0" r="0" b="0"/>
              <wp:wrapSquare wrapText="largest"/>
              <wp:docPr id="6"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3"/>
                      <pic:cNvPicPr>
                        <a:picLocks noChangeAspect="1" noChangeArrowheads="1"/>
                      </pic:cNvPicPr>
                    </pic:nvPicPr>
                    <pic:blipFill>
                      <a:blip r:embed="rId8"/>
                      <a:stretch>
                        <a:fillRect/>
                      </a:stretch>
                    </pic:blipFill>
                    <pic:spPr>
                      <a:xfrm>
                        <a:off x="0" y="0"/>
                        <a:ext cx="5518785" cy="1546860"/>
                      </a:xfrm>
                      <a:prstGeom prst="rect">
                        <a:avLst/>
                      </a:prstGeom>
                    </pic:spPr>
                  </pic:pic>
                </a:graphicData>
              </a:graphic>
            </wp:anchor>
          </w:drawing>
        </w:r>
      </w:del>
      <w:del w:id="114" w:author="zhiwen" w:date="2020-01-10T15:48:45Z">
        <w:r>
          <w:rPr>
            <w:rFonts w:cs="宋体"/>
            <w:bCs/>
          </w:rPr>
          <w:delText>可以看到，一个月内，集群CPU增长呈线性趋势。我们使用半个月（蓝色部分）训练我们的模型，并预测后半个月（红色部分），预测曲线为绿色部分。使用统计学方法估计预测的误差区间，可以看到，红色部分绝大部分点落到 3-sigma 区间内。</w:delText>
        </w:r>
      </w:del>
    </w:p>
    <w:p>
      <w:pPr>
        <w:pStyle w:val="57"/>
        <w:spacing w:line="360" w:lineRule="auto"/>
        <w:ind w:firstLine="464" w:firstLineChars="200"/>
        <w:rPr>
          <w:del w:id="115" w:author="zhiwen" w:date="2020-01-10T15:48:45Z"/>
          <w:rFonts w:cs="宋体"/>
          <w:bCs/>
        </w:rPr>
      </w:pPr>
      <w:del w:id="116" w:author="zhiwen" w:date="2020-01-10T15:48:45Z">
        <w:r>
          <w:rPr>
            <w:rFonts w:cs="宋体"/>
            <w:bCs/>
          </w:rPr>
          <w:delText>带饱和趋势增长预测效果：</w:delText>
        </w:r>
      </w:del>
    </w:p>
    <w:p>
      <w:pPr>
        <w:pStyle w:val="66"/>
        <w:spacing w:line="360" w:lineRule="auto"/>
        <w:ind w:firstLine="420"/>
        <w:rPr>
          <w:ins w:id="118" w:author="zhiwen" w:date="2020-01-10T11:56:44Z"/>
          <w:rFonts w:hint="eastAsia" w:cs="宋体"/>
          <w:lang w:eastAsia="zh-CN"/>
        </w:rPr>
        <w:pPrChange w:id="117" w:author="zhiwen" w:date="2020-01-10T11:56:38Z">
          <w:pPr>
            <w:pStyle w:val="66"/>
            <w:spacing w:line="360" w:lineRule="auto"/>
            <w:ind w:firstLine="0"/>
          </w:pPr>
        </w:pPrChange>
      </w:pPr>
      <w:del w:id="119" w:author="zhiwen" w:date="2020-01-10T15:48:45Z">
        <w:r>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518785" cy="1253490"/>
              <wp:effectExtent l="0" t="0" r="0" b="0"/>
              <wp:wrapSquare wrapText="largest"/>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9"/>
                      <a:stretch>
                        <a:fillRect/>
                      </a:stretch>
                    </pic:blipFill>
                    <pic:spPr>
                      <a:xfrm>
                        <a:off x="0" y="0"/>
                        <a:ext cx="5518785" cy="1253490"/>
                      </a:xfrm>
                      <a:prstGeom prst="rect">
                        <a:avLst/>
                      </a:prstGeom>
                    </pic:spPr>
                  </pic:pic>
                </a:graphicData>
              </a:graphic>
            </wp:anchor>
          </w:drawing>
        </w:r>
      </w:del>
      <w:del w:id="121" w:author="zhiwen" w:date="2020-01-10T15:48:45Z">
        <w:r>
          <w:rPr>
            <w:rFonts w:cs="宋体"/>
            <w:bCs/>
          </w:rPr>
          <w:delText>整体上，目前该实现在SMTX OS超融合环境上有良好的效果。后期的优化会进一步扩大candidate set。</w:delText>
        </w:r>
      </w:del>
      <w:ins w:id="122" w:author="zhiwen" w:date="2020-01-10T11:56:39Z">
        <w:r>
          <w:rPr>
            <w:rFonts w:hint="eastAsia" w:cs="宋体"/>
            <w:lang w:eastAsia="zh-CN"/>
          </w:rPr>
          <w:t>基于神经网络的</w:t>
        </w:r>
      </w:ins>
      <w:ins w:id="123" w:author="zhiwen" w:date="2020-01-10T13:06:45Z">
        <w:r>
          <w:rPr>
            <w:rFonts w:hint="eastAsia" w:cs="宋体"/>
            <w:lang w:eastAsia="zh-CN"/>
          </w:rPr>
          <w:t>非</w:t>
        </w:r>
      </w:ins>
      <w:ins w:id="124" w:author="zhiwen" w:date="2020-01-10T13:06:48Z">
        <w:r>
          <w:rPr>
            <w:rFonts w:hint="eastAsia" w:cs="宋体"/>
            <w:lang w:eastAsia="zh-CN"/>
          </w:rPr>
          <w:t>线性</w:t>
        </w:r>
      </w:ins>
      <w:ins w:id="125" w:author="zhiwen" w:date="2020-01-10T11:56:39Z">
        <w:r>
          <w:rPr>
            <w:rFonts w:hint="eastAsia" w:cs="宋体"/>
            <w:lang w:eastAsia="zh-CN"/>
          </w:rPr>
          <w:t>自回归预测方法</w:t>
        </w:r>
      </w:ins>
      <w:ins w:id="126" w:author="zhiwen" w:date="2020-01-10T11:57:23Z">
        <w:r>
          <w:rPr>
            <w:rFonts w:hint="eastAsia" w:cs="宋体"/>
            <w:lang w:eastAsia="zh-CN"/>
          </w:rPr>
          <w:t>的</w:t>
        </w:r>
      </w:ins>
      <w:ins w:id="127" w:author="zhiwen" w:date="2020-01-10T11:57:24Z">
        <w:r>
          <w:rPr>
            <w:rFonts w:hint="eastAsia" w:cs="宋体"/>
            <w:lang w:eastAsia="zh-CN"/>
          </w:rPr>
          <w:t>预测</w:t>
        </w:r>
      </w:ins>
      <w:ins w:id="128" w:author="zhiwen" w:date="2020-01-10T11:57:25Z">
        <w:r>
          <w:rPr>
            <w:rFonts w:hint="eastAsia" w:cs="宋体"/>
            <w:lang w:eastAsia="zh-CN"/>
          </w:rPr>
          <w:t>效果</w:t>
        </w:r>
      </w:ins>
      <w:ins w:id="129" w:author="zhiwen" w:date="2020-01-10T15:49:04Z">
        <w:r>
          <w:rPr>
            <w:rFonts w:hint="eastAsia" w:cs="宋体"/>
            <w:lang w:val="en-US" w:eastAsia="zh-CN"/>
          </w:rPr>
          <w:t>2</w:t>
        </w:r>
      </w:ins>
      <w:ins w:id="130" w:author="zhiwen" w:date="2020-01-10T11:56:43Z">
        <w:r>
          <w:rPr>
            <w:rFonts w:hint="eastAsia" w:cs="宋体"/>
            <w:lang w:eastAsia="zh-CN"/>
          </w:rPr>
          <w:t>：</w:t>
        </w:r>
      </w:ins>
    </w:p>
    <w:p>
      <w:pPr>
        <w:pStyle w:val="66"/>
        <w:spacing w:line="360" w:lineRule="auto"/>
        <w:ind w:firstLine="420"/>
        <w:rPr>
          <w:ins w:id="132" w:author="zhiwen" w:date="2020-01-10T11:58:12Z"/>
          <w:rFonts w:hint="eastAsia" w:cs="宋体"/>
          <w:lang w:eastAsia="zh-CN"/>
        </w:rPr>
        <w:pPrChange w:id="131" w:author="zhiwen" w:date="2020-01-10T11:56:38Z">
          <w:pPr>
            <w:pStyle w:val="66"/>
            <w:spacing w:line="360" w:lineRule="auto"/>
            <w:ind w:firstLine="0"/>
          </w:pPr>
        </w:pPrChange>
      </w:pPr>
      <w:ins w:id="133" w:author="zhiwen" w:date="2020-01-10T11:57:10Z">
        <w:r>
          <w:rPr>
            <w:rFonts w:hint="eastAsia" w:cs="宋体"/>
            <w:lang w:eastAsia="zh-CN"/>
          </w:rPr>
          <w:drawing>
            <wp:inline distT="0" distB="0" distL="114300" distR="114300">
              <wp:extent cx="5509260" cy="2589530"/>
              <wp:effectExtent l="0" t="0" r="15240" b="1270"/>
              <wp:docPr id="7" name="图片 7" descr="dogfood-i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ogfood-iops"/>
                      <pic:cNvPicPr>
                        <a:picLocks noChangeAspect="1"/>
                      </pic:cNvPicPr>
                    </pic:nvPicPr>
                    <pic:blipFill>
                      <a:blip r:embed="rId10"/>
                      <a:stretch>
                        <a:fillRect/>
                      </a:stretch>
                    </pic:blipFill>
                    <pic:spPr>
                      <a:xfrm>
                        <a:off x="0" y="0"/>
                        <a:ext cx="5509260" cy="2589530"/>
                      </a:xfrm>
                      <a:prstGeom prst="rect">
                        <a:avLst/>
                      </a:prstGeom>
                    </pic:spPr>
                  </pic:pic>
                </a:graphicData>
              </a:graphic>
            </wp:inline>
          </w:drawing>
        </w:r>
      </w:ins>
    </w:p>
    <w:p>
      <w:pPr>
        <w:pStyle w:val="66"/>
        <w:spacing w:line="360" w:lineRule="auto"/>
        <w:ind w:firstLine="420"/>
        <w:rPr>
          <w:rFonts w:hint="default" w:eastAsia="宋体" w:cs="宋体"/>
          <w:lang w:val="en-US" w:eastAsia="zh-CN"/>
        </w:rPr>
        <w:pPrChange w:id="135" w:author="zhiwen" w:date="2020-01-10T11:56:38Z">
          <w:pPr>
            <w:pStyle w:val="66"/>
            <w:spacing w:line="360" w:lineRule="auto"/>
            <w:ind w:firstLine="0"/>
          </w:pPr>
        </w:pPrChange>
      </w:pPr>
      <w:ins w:id="136" w:author="zhiwen" w:date="2020-01-10T11:58:57Z">
        <w:r>
          <w:rPr>
            <w:rFonts w:hint="eastAsia" w:cs="宋体"/>
            <w:lang w:eastAsia="zh-CN"/>
          </w:rPr>
          <w:t>上图</w:t>
        </w:r>
      </w:ins>
      <w:ins w:id="137" w:author="zhiwen" w:date="2020-01-10T11:59:00Z">
        <w:r>
          <w:rPr>
            <w:rFonts w:hint="eastAsia" w:cs="宋体"/>
            <w:lang w:eastAsia="zh-CN"/>
          </w:rPr>
          <w:t>为</w:t>
        </w:r>
      </w:ins>
      <w:ins w:id="138" w:author="zhiwen" w:date="2020-01-10T12:01:37Z">
        <w:r>
          <w:rPr>
            <w:rFonts w:hint="eastAsia" w:cs="宋体"/>
            <w:lang w:eastAsia="zh-CN"/>
          </w:rPr>
          <w:t>基于</w:t>
        </w:r>
      </w:ins>
      <w:ins w:id="139" w:author="zhiwen" w:date="2020-01-10T12:01:40Z">
        <w:r>
          <w:rPr>
            <w:rFonts w:hint="eastAsia" w:cs="宋体"/>
            <w:lang w:eastAsia="zh-CN"/>
          </w:rPr>
          <w:t>神经</w:t>
        </w:r>
      </w:ins>
      <w:ins w:id="140" w:author="zhiwen" w:date="2020-01-10T12:01:42Z">
        <w:r>
          <w:rPr>
            <w:rFonts w:hint="eastAsia" w:cs="宋体"/>
            <w:lang w:eastAsia="zh-CN"/>
          </w:rPr>
          <w:t>网络</w:t>
        </w:r>
      </w:ins>
      <w:ins w:id="141" w:author="zhiwen" w:date="2020-01-10T12:01:43Z">
        <w:r>
          <w:rPr>
            <w:rFonts w:hint="eastAsia" w:cs="宋体"/>
            <w:lang w:eastAsia="zh-CN"/>
          </w:rPr>
          <w:t>的</w:t>
        </w:r>
      </w:ins>
      <w:ins w:id="142" w:author="zhiwen" w:date="2020-01-10T13:06:55Z">
        <w:r>
          <w:rPr>
            <w:rFonts w:hint="eastAsia" w:cs="宋体"/>
            <w:lang w:eastAsia="zh-CN"/>
          </w:rPr>
          <w:t>非</w:t>
        </w:r>
      </w:ins>
      <w:ins w:id="143" w:author="zhiwen" w:date="2020-01-10T13:06:58Z">
        <w:r>
          <w:rPr>
            <w:rFonts w:hint="eastAsia" w:cs="宋体"/>
            <w:lang w:eastAsia="zh-CN"/>
          </w:rPr>
          <w:t>线性</w:t>
        </w:r>
      </w:ins>
      <w:ins w:id="144" w:author="zhiwen" w:date="2020-01-10T12:01:45Z">
        <w:r>
          <w:rPr>
            <w:rFonts w:hint="eastAsia" w:cs="宋体"/>
            <w:lang w:eastAsia="zh-CN"/>
          </w:rPr>
          <w:t>自回归</w:t>
        </w:r>
      </w:ins>
      <w:ins w:id="145" w:author="zhiwen" w:date="2020-01-10T12:01:47Z">
        <w:r>
          <w:rPr>
            <w:rFonts w:hint="eastAsia" w:cs="宋体"/>
            <w:lang w:eastAsia="zh-CN"/>
          </w:rPr>
          <w:t>预测</w:t>
        </w:r>
      </w:ins>
      <w:ins w:id="146" w:author="zhiwen" w:date="2020-01-10T12:01:49Z">
        <w:r>
          <w:rPr>
            <w:rFonts w:hint="eastAsia" w:cs="宋体"/>
            <w:lang w:eastAsia="zh-CN"/>
          </w:rPr>
          <w:t>方法</w:t>
        </w:r>
      </w:ins>
      <w:ins w:id="147" w:author="zhiwen" w:date="2020-01-10T12:01:51Z">
        <w:r>
          <w:rPr>
            <w:rFonts w:hint="eastAsia" w:cs="宋体"/>
            <w:lang w:eastAsia="zh-CN"/>
          </w:rPr>
          <w:t>对</w:t>
        </w:r>
      </w:ins>
      <w:ins w:id="148" w:author="zhiwen" w:date="2020-01-10T12:02:00Z">
        <w:r>
          <w:rPr>
            <w:rFonts w:hint="eastAsia" w:cs="宋体"/>
            <w:lang w:eastAsia="zh-CN"/>
          </w:rPr>
          <w:t>超融合</w:t>
        </w:r>
      </w:ins>
      <w:ins w:id="149" w:author="zhiwen" w:date="2020-01-10T12:02:04Z">
        <w:r>
          <w:rPr>
            <w:rFonts w:hint="eastAsia" w:cs="宋体"/>
            <w:lang w:eastAsia="zh-CN"/>
          </w:rPr>
          <w:t>集群</w:t>
        </w:r>
      </w:ins>
      <w:ins w:id="150" w:author="zhiwen" w:date="2020-01-10T12:02:21Z">
        <w:r>
          <w:rPr>
            <w:rFonts w:hint="eastAsia" w:cs="宋体"/>
            <w:lang w:eastAsia="zh-CN"/>
          </w:rPr>
          <w:t>性能</w:t>
        </w:r>
      </w:ins>
      <w:ins w:id="151" w:author="zhiwen" w:date="2020-01-10T12:02:22Z">
        <w:r>
          <w:rPr>
            <w:rFonts w:hint="eastAsia" w:cs="宋体"/>
            <w:lang w:eastAsia="zh-CN"/>
          </w:rPr>
          <w:t>预测</w:t>
        </w:r>
      </w:ins>
      <w:ins w:id="152" w:author="zhiwen" w:date="2020-01-10T12:02:24Z">
        <w:r>
          <w:rPr>
            <w:rFonts w:hint="eastAsia" w:cs="宋体"/>
            <w:lang w:eastAsia="zh-CN"/>
          </w:rPr>
          <w:t>效果</w:t>
        </w:r>
      </w:ins>
      <w:ins w:id="153" w:author="zhiwen" w:date="2020-01-10T12:02:25Z">
        <w:r>
          <w:rPr>
            <w:rFonts w:hint="eastAsia" w:cs="宋体"/>
            <w:lang w:eastAsia="zh-CN"/>
          </w:rPr>
          <w:t>。</w:t>
        </w:r>
      </w:ins>
      <w:ins w:id="154" w:author="zhiwen" w:date="2020-01-10T12:04:36Z">
        <w:r>
          <w:rPr>
            <w:rFonts w:hint="eastAsia" w:cs="宋体"/>
            <w:lang w:eastAsia="zh-CN"/>
          </w:rPr>
          <w:t>可以</w:t>
        </w:r>
      </w:ins>
      <w:ins w:id="155" w:author="zhiwen" w:date="2020-01-10T12:04:37Z">
        <w:r>
          <w:rPr>
            <w:rFonts w:hint="eastAsia" w:cs="宋体"/>
            <w:lang w:eastAsia="zh-CN"/>
          </w:rPr>
          <w:t>看到</w:t>
        </w:r>
      </w:ins>
      <w:ins w:id="156" w:author="zhiwen" w:date="2020-01-10T12:04:38Z">
        <w:r>
          <w:rPr>
            <w:rFonts w:hint="eastAsia" w:cs="宋体"/>
            <w:lang w:eastAsia="zh-CN"/>
          </w:rPr>
          <w:t>，</w:t>
        </w:r>
      </w:ins>
      <w:ins w:id="157" w:author="zhiwen" w:date="2020-01-10T12:04:39Z">
        <w:r>
          <w:rPr>
            <w:rFonts w:hint="eastAsia" w:cs="宋体"/>
            <w:lang w:eastAsia="zh-CN"/>
          </w:rPr>
          <w:t>除了</w:t>
        </w:r>
      </w:ins>
      <w:ins w:id="158" w:author="zhiwen" w:date="2020-01-10T12:04:45Z">
        <w:r>
          <w:rPr>
            <w:rFonts w:hint="eastAsia" w:cs="宋体"/>
            <w:lang w:eastAsia="zh-CN"/>
          </w:rPr>
          <w:t>增长</w:t>
        </w:r>
      </w:ins>
      <w:ins w:id="159" w:author="zhiwen" w:date="2020-01-10T12:04:47Z">
        <w:r>
          <w:rPr>
            <w:rFonts w:hint="eastAsia" w:cs="宋体"/>
            <w:lang w:eastAsia="zh-CN"/>
          </w:rPr>
          <w:t>模式</w:t>
        </w:r>
      </w:ins>
      <w:ins w:id="160" w:author="zhiwen" w:date="2020-01-10T12:04:48Z">
        <w:r>
          <w:rPr>
            <w:rFonts w:hint="eastAsia" w:cs="宋体"/>
            <w:lang w:eastAsia="zh-CN"/>
          </w:rPr>
          <w:t>外，</w:t>
        </w:r>
      </w:ins>
      <w:ins w:id="161" w:author="zhiwen" w:date="2020-01-10T12:04:50Z">
        <w:r>
          <w:rPr>
            <w:rFonts w:hint="eastAsia" w:cs="宋体"/>
            <w:lang w:eastAsia="zh-CN"/>
          </w:rPr>
          <w:t>神经</w:t>
        </w:r>
      </w:ins>
      <w:ins w:id="162" w:author="zhiwen" w:date="2020-01-10T12:04:51Z">
        <w:r>
          <w:rPr>
            <w:rFonts w:hint="eastAsia" w:cs="宋体"/>
            <w:lang w:eastAsia="zh-CN"/>
          </w:rPr>
          <w:t>网络</w:t>
        </w:r>
      </w:ins>
      <w:ins w:id="163" w:author="zhiwen" w:date="2020-01-10T12:04:55Z">
        <w:r>
          <w:rPr>
            <w:rFonts w:hint="eastAsia" w:cs="宋体"/>
            <w:lang w:eastAsia="zh-CN"/>
          </w:rPr>
          <w:t>还</w:t>
        </w:r>
      </w:ins>
      <w:ins w:id="164" w:author="zhiwen" w:date="2020-01-10T12:04:56Z">
        <w:r>
          <w:rPr>
            <w:rFonts w:hint="eastAsia" w:cs="宋体"/>
            <w:lang w:eastAsia="zh-CN"/>
          </w:rPr>
          <w:t>可以</w:t>
        </w:r>
      </w:ins>
      <w:ins w:id="165" w:author="zhiwen" w:date="2020-01-10T12:05:05Z">
        <w:r>
          <w:rPr>
            <w:rFonts w:hint="eastAsia" w:cs="宋体"/>
            <w:lang w:eastAsia="zh-CN"/>
          </w:rPr>
          <w:t>预测</w:t>
        </w:r>
      </w:ins>
      <w:ins w:id="166" w:author="zhiwen" w:date="2020-01-10T12:05:06Z">
        <w:r>
          <w:rPr>
            <w:rFonts w:hint="eastAsia" w:cs="宋体"/>
            <w:lang w:eastAsia="zh-CN"/>
          </w:rPr>
          <w:t>数据中</w:t>
        </w:r>
      </w:ins>
      <w:ins w:id="167" w:author="zhiwen" w:date="2020-01-10T12:05:07Z">
        <w:r>
          <w:rPr>
            <w:rFonts w:hint="eastAsia" w:cs="宋体"/>
            <w:lang w:eastAsia="zh-CN"/>
          </w:rPr>
          <w:t>的</w:t>
        </w:r>
      </w:ins>
      <w:ins w:id="168" w:author="zhiwen" w:date="2020-01-10T12:05:12Z">
        <w:r>
          <w:rPr>
            <w:rFonts w:hint="eastAsia" w:cs="宋体"/>
            <w:lang w:eastAsia="zh-CN"/>
          </w:rPr>
          <w:t>周期</w:t>
        </w:r>
      </w:ins>
      <w:ins w:id="169" w:author="zhiwen" w:date="2020-01-10T12:05:14Z">
        <w:r>
          <w:rPr>
            <w:rFonts w:hint="eastAsia" w:cs="宋体"/>
            <w:lang w:eastAsia="zh-CN"/>
          </w:rPr>
          <w:t>模式</w:t>
        </w:r>
      </w:ins>
      <w:ins w:id="170" w:author="zhiwen" w:date="2020-01-10T12:05:15Z">
        <w:r>
          <w:rPr>
            <w:rFonts w:hint="eastAsia" w:cs="宋体"/>
            <w:lang w:eastAsia="zh-CN"/>
          </w:rPr>
          <w:t>以及</w:t>
        </w:r>
      </w:ins>
      <w:ins w:id="171" w:author="zhiwen" w:date="2020-01-10T12:05:17Z">
        <w:r>
          <w:rPr>
            <w:rFonts w:hint="eastAsia" w:cs="宋体"/>
            <w:lang w:eastAsia="zh-CN"/>
          </w:rPr>
          <w:t>复杂的</w:t>
        </w:r>
      </w:ins>
      <w:ins w:id="172" w:author="zhiwen" w:date="2020-01-10T12:05:18Z">
        <w:r>
          <w:rPr>
            <w:rFonts w:hint="eastAsia" w:cs="宋体"/>
            <w:lang w:eastAsia="zh-CN"/>
          </w:rPr>
          <w:t>非</w:t>
        </w:r>
      </w:ins>
      <w:ins w:id="173" w:author="zhiwen" w:date="2020-01-10T12:05:21Z">
        <w:r>
          <w:rPr>
            <w:rFonts w:hint="eastAsia" w:cs="宋体"/>
            <w:lang w:eastAsia="zh-CN"/>
          </w:rPr>
          <w:t>线性</w:t>
        </w:r>
      </w:ins>
      <w:ins w:id="174" w:author="zhiwen" w:date="2020-01-10T12:05:24Z">
        <w:r>
          <w:rPr>
            <w:rFonts w:hint="eastAsia" w:cs="宋体"/>
            <w:lang w:eastAsia="zh-CN"/>
          </w:rPr>
          <w:t>模式。</w:t>
        </w:r>
      </w:ins>
      <w:ins w:id="175" w:author="zhiwen" w:date="2020-01-10T12:05:28Z">
        <w:r>
          <w:rPr>
            <w:rFonts w:hint="eastAsia" w:cs="宋体"/>
            <w:lang w:eastAsia="zh-CN"/>
          </w:rPr>
          <w:t>由于</w:t>
        </w:r>
      </w:ins>
      <w:ins w:id="176" w:author="zhiwen" w:date="2020-01-10T12:05:31Z">
        <w:r>
          <w:rPr>
            <w:rFonts w:hint="eastAsia" w:cs="宋体"/>
            <w:lang w:eastAsia="zh-CN"/>
          </w:rPr>
          <w:t>存在</w:t>
        </w:r>
      </w:ins>
      <w:ins w:id="177" w:author="zhiwen" w:date="2020-01-10T12:05:31Z">
        <w:r>
          <w:rPr>
            <w:rFonts w:hint="eastAsia" w:cs="宋体"/>
            <w:lang w:val="en-US" w:eastAsia="zh-CN"/>
          </w:rPr>
          <w:t xml:space="preserve"> </w:t>
        </w:r>
      </w:ins>
      <w:ins w:id="178" w:author="zhiwen" w:date="2020-01-10T12:05:32Z">
        <w:r>
          <w:rPr>
            <w:rFonts w:cs="宋体"/>
          </w:rPr>
          <w:t xml:space="preserve">candidate </w:t>
        </w:r>
      </w:ins>
      <w:ins w:id="179" w:author="zhiwen" w:date="2020-01-10T12:05:37Z">
        <w:r>
          <w:rPr>
            <w:rFonts w:hint="eastAsia" w:cs="宋体"/>
            <w:lang w:eastAsia="zh-CN"/>
          </w:rPr>
          <w:t>机制，</w:t>
        </w:r>
      </w:ins>
      <w:ins w:id="180" w:author="zhiwen" w:date="2020-01-10T12:05:41Z">
        <w:r>
          <w:rPr>
            <w:rFonts w:hint="eastAsia" w:cs="宋体"/>
            <w:lang w:eastAsia="zh-CN"/>
          </w:rPr>
          <w:t>不需要</w:t>
        </w:r>
      </w:ins>
      <w:ins w:id="181" w:author="zhiwen" w:date="2020-01-10T12:05:44Z">
        <w:r>
          <w:rPr>
            <w:rFonts w:hint="eastAsia" w:cs="宋体"/>
            <w:lang w:eastAsia="zh-CN"/>
          </w:rPr>
          <w:t>担心</w:t>
        </w:r>
      </w:ins>
      <w:ins w:id="182" w:author="zhiwen" w:date="2020-01-10T12:05:46Z">
        <w:r>
          <w:rPr>
            <w:rFonts w:hint="eastAsia" w:cs="宋体"/>
            <w:lang w:eastAsia="zh-CN"/>
          </w:rPr>
          <w:t>神经</w:t>
        </w:r>
      </w:ins>
      <w:ins w:id="183" w:author="zhiwen" w:date="2020-01-10T12:05:47Z">
        <w:r>
          <w:rPr>
            <w:rFonts w:hint="eastAsia" w:cs="宋体"/>
            <w:lang w:eastAsia="zh-CN"/>
          </w:rPr>
          <w:t>网络</w:t>
        </w:r>
      </w:ins>
      <w:ins w:id="184" w:author="zhiwen" w:date="2020-01-10T12:05:55Z">
        <w:r>
          <w:rPr>
            <w:rFonts w:hint="eastAsia" w:cs="宋体"/>
            <w:lang w:eastAsia="zh-CN"/>
          </w:rPr>
          <w:t>过拟合</w:t>
        </w:r>
      </w:ins>
      <w:ins w:id="185" w:author="zhiwen" w:date="2020-01-10T12:05:57Z">
        <w:r>
          <w:rPr>
            <w:rFonts w:hint="eastAsia" w:cs="宋体"/>
            <w:lang w:eastAsia="zh-CN"/>
          </w:rPr>
          <w:t>简单的</w:t>
        </w:r>
      </w:ins>
      <w:ins w:id="186" w:author="zhiwen" w:date="2020-01-10T12:06:03Z">
        <w:r>
          <w:rPr>
            <w:rFonts w:hint="eastAsia" w:cs="宋体"/>
            <w:lang w:eastAsia="zh-CN"/>
          </w:rPr>
          <w:t>资源</w:t>
        </w:r>
      </w:ins>
      <w:ins w:id="187" w:author="zhiwen" w:date="2020-01-10T12:06:04Z">
        <w:r>
          <w:rPr>
            <w:rFonts w:hint="eastAsia" w:cs="宋体"/>
            <w:lang w:eastAsia="zh-CN"/>
          </w:rPr>
          <w:t>增长</w:t>
        </w:r>
      </w:ins>
      <w:ins w:id="188" w:author="zhiwen" w:date="2020-01-10T12:06:05Z">
        <w:r>
          <w:rPr>
            <w:rFonts w:hint="eastAsia" w:cs="宋体"/>
            <w:lang w:eastAsia="zh-CN"/>
          </w:rPr>
          <w:t>数据</w:t>
        </w:r>
      </w:ins>
      <w:ins w:id="189" w:author="zhiwen" w:date="2020-01-10T13:08:39Z">
        <w:r>
          <w:rPr>
            <w:rFonts w:hint="eastAsia" w:cs="宋体"/>
            <w:lang w:eastAsia="zh-CN"/>
          </w:rPr>
          <w:t>而</w:t>
        </w:r>
      </w:ins>
      <w:ins w:id="190" w:author="zhiwen" w:date="2020-01-10T13:08:41Z">
        <w:r>
          <w:rPr>
            <w:rFonts w:hint="eastAsia" w:cs="宋体"/>
            <w:lang w:eastAsia="zh-CN"/>
          </w:rPr>
          <w:t>导致</w:t>
        </w:r>
      </w:ins>
      <w:ins w:id="191" w:author="zhiwen" w:date="2020-01-10T13:08:42Z">
        <w:r>
          <w:rPr>
            <w:rFonts w:hint="eastAsia" w:cs="宋体"/>
            <w:lang w:eastAsia="zh-CN"/>
          </w:rPr>
          <w:t>预测</w:t>
        </w:r>
      </w:ins>
      <w:ins w:id="192" w:author="zhiwen" w:date="2020-01-10T13:08:44Z">
        <w:r>
          <w:rPr>
            <w:rFonts w:hint="eastAsia" w:cs="宋体"/>
            <w:lang w:eastAsia="zh-CN"/>
          </w:rPr>
          <w:t>无效</w:t>
        </w:r>
      </w:ins>
      <w:ins w:id="193" w:author="zhiwen" w:date="2020-01-10T12:06:19Z">
        <w:r>
          <w:rPr>
            <w:rFonts w:hint="eastAsia" w:cs="宋体"/>
            <w:lang w:eastAsia="zh-CN"/>
          </w:rPr>
          <w:t>。</w:t>
        </w:r>
      </w:ins>
      <w:ins w:id="194" w:author="zhiwen" w:date="2020-01-10T12:06:20Z">
        <w:r>
          <w:rPr>
            <w:rFonts w:hint="eastAsia" w:cs="宋体"/>
            <w:lang w:eastAsia="zh-CN"/>
          </w:rPr>
          <w:t>因为</w:t>
        </w:r>
      </w:ins>
      <w:ins w:id="195" w:author="zhiwen" w:date="2020-01-10T12:06:21Z">
        <w:r>
          <w:rPr>
            <w:rFonts w:hint="eastAsia" w:cs="宋体"/>
            <w:lang w:eastAsia="zh-CN"/>
          </w:rPr>
          <w:t>神经</w:t>
        </w:r>
      </w:ins>
      <w:ins w:id="196" w:author="zhiwen" w:date="2020-01-10T12:06:22Z">
        <w:r>
          <w:rPr>
            <w:rFonts w:hint="eastAsia" w:cs="宋体"/>
            <w:lang w:eastAsia="zh-CN"/>
          </w:rPr>
          <w:t>网络</w:t>
        </w:r>
      </w:ins>
      <w:ins w:id="197" w:author="zhiwen" w:date="2020-01-10T12:06:24Z">
        <w:r>
          <w:rPr>
            <w:rFonts w:hint="eastAsia" w:cs="宋体"/>
            <w:lang w:eastAsia="zh-CN"/>
          </w:rPr>
          <w:t>一旦过</w:t>
        </w:r>
      </w:ins>
      <w:ins w:id="198" w:author="zhiwen" w:date="2020-01-10T12:06:31Z">
        <w:r>
          <w:rPr>
            <w:rFonts w:hint="eastAsia" w:cs="宋体"/>
            <w:lang w:eastAsia="zh-CN"/>
          </w:rPr>
          <w:t>拟合</w:t>
        </w:r>
      </w:ins>
      <w:ins w:id="199" w:author="zhiwen" w:date="2020-01-10T12:06:34Z">
        <w:r>
          <w:rPr>
            <w:rFonts w:hint="eastAsia" w:cs="宋体"/>
            <w:lang w:eastAsia="zh-CN"/>
          </w:rPr>
          <w:t>，</w:t>
        </w:r>
      </w:ins>
      <w:ins w:id="200" w:author="zhiwen" w:date="2020-01-10T12:06:43Z">
        <w:r>
          <w:rPr>
            <w:rFonts w:hint="eastAsia" w:cs="宋体"/>
            <w:lang w:eastAsia="zh-CN"/>
          </w:rPr>
          <w:t>就</w:t>
        </w:r>
      </w:ins>
      <w:ins w:id="201" w:author="zhiwen" w:date="2020-01-10T12:06:44Z">
        <w:r>
          <w:rPr>
            <w:rFonts w:hint="eastAsia" w:cs="宋体"/>
            <w:lang w:eastAsia="zh-CN"/>
          </w:rPr>
          <w:t>会</w:t>
        </w:r>
      </w:ins>
      <w:ins w:id="202" w:author="zhiwen" w:date="2020-01-10T12:06:59Z">
        <w:r>
          <w:rPr>
            <w:rFonts w:hint="eastAsia" w:cs="宋体"/>
            <w:lang w:eastAsia="zh-CN"/>
          </w:rPr>
          <w:t>出现</w:t>
        </w:r>
      </w:ins>
      <w:ins w:id="203" w:author="zhiwen" w:date="2020-01-10T12:07:00Z">
        <w:r>
          <w:rPr>
            <w:rFonts w:hint="eastAsia" w:cs="宋体"/>
            <w:lang w:eastAsia="zh-CN"/>
          </w:rPr>
          <w:t>较大</w:t>
        </w:r>
      </w:ins>
      <w:ins w:id="204" w:author="zhiwen" w:date="2020-01-10T12:07:01Z">
        <w:r>
          <w:rPr>
            <w:rFonts w:hint="eastAsia" w:cs="宋体"/>
            <w:lang w:eastAsia="zh-CN"/>
          </w:rPr>
          <w:t>的</w:t>
        </w:r>
      </w:ins>
      <w:ins w:id="205" w:author="zhiwen" w:date="2020-01-10T12:07:04Z">
        <w:r>
          <w:rPr>
            <w:rFonts w:hint="eastAsia" w:cs="宋体"/>
            <w:lang w:eastAsia="zh-CN"/>
          </w:rPr>
          <w:t>验证</w:t>
        </w:r>
      </w:ins>
      <w:ins w:id="206" w:author="zhiwen" w:date="2020-01-10T12:07:06Z">
        <w:r>
          <w:rPr>
            <w:rFonts w:hint="eastAsia" w:cs="宋体"/>
            <w:lang w:eastAsia="zh-CN"/>
          </w:rPr>
          <w:t>误差，</w:t>
        </w:r>
      </w:ins>
      <w:ins w:id="207" w:author="zhiwen" w:date="2020-01-10T12:07:17Z">
        <w:r>
          <w:rPr>
            <w:rFonts w:hint="eastAsia" w:cs="宋体"/>
            <w:lang w:eastAsia="zh-CN"/>
          </w:rPr>
          <w:t>进而</w:t>
        </w:r>
      </w:ins>
      <w:ins w:id="208" w:author="zhiwen" w:date="2020-01-10T12:07:18Z">
        <w:r>
          <w:rPr>
            <w:rFonts w:hint="eastAsia" w:cs="宋体"/>
            <w:lang w:eastAsia="zh-CN"/>
          </w:rPr>
          <w:t>在</w:t>
        </w:r>
      </w:ins>
      <w:ins w:id="209" w:author="zhiwen" w:date="2020-01-10T12:07:20Z">
        <w:r>
          <w:rPr>
            <w:rFonts w:hint="eastAsia" w:cs="宋体"/>
            <w:lang w:eastAsia="zh-CN"/>
          </w:rPr>
          <w:t>模型</w:t>
        </w:r>
      </w:ins>
      <w:ins w:id="210" w:author="zhiwen" w:date="2020-01-10T12:07:25Z">
        <w:r>
          <w:rPr>
            <w:rFonts w:hint="eastAsia" w:cs="宋体"/>
            <w:lang w:eastAsia="zh-CN"/>
          </w:rPr>
          <w:t>选择</w:t>
        </w:r>
      </w:ins>
      <w:ins w:id="211" w:author="zhiwen" w:date="2020-01-10T12:07:26Z">
        <w:r>
          <w:rPr>
            <w:rFonts w:hint="eastAsia" w:cs="宋体"/>
            <w:lang w:eastAsia="zh-CN"/>
          </w:rPr>
          <w:t>阶段</w:t>
        </w:r>
      </w:ins>
      <w:ins w:id="212" w:author="zhiwen" w:date="2020-01-10T12:08:23Z">
        <w:r>
          <w:rPr>
            <w:rFonts w:hint="eastAsia" w:cs="宋体"/>
            <w:lang w:eastAsia="zh-CN"/>
          </w:rPr>
          <w:t>被</w:t>
        </w:r>
      </w:ins>
      <w:ins w:id="213" w:author="zhiwen" w:date="2020-01-10T12:07:28Z">
        <w:r>
          <w:rPr>
            <w:rFonts w:hint="eastAsia" w:cs="宋体"/>
            <w:lang w:eastAsia="zh-CN"/>
          </w:rPr>
          <w:t>剔除</w:t>
        </w:r>
      </w:ins>
      <w:ins w:id="214" w:author="zhiwen" w:date="2020-01-10T12:07:30Z">
        <w:r>
          <w:rPr>
            <w:rFonts w:hint="eastAsia" w:cs="宋体"/>
            <w:lang w:eastAsia="zh-CN"/>
          </w:rPr>
          <w:t>在外。</w:t>
        </w:r>
      </w:ins>
      <w:ins w:id="215" w:author="zhiwen" w:date="2020-01-10T13:10:08Z">
        <w:r>
          <w:rPr>
            <w:rFonts w:hint="eastAsia" w:cs="宋体"/>
            <w:lang w:eastAsia="zh-CN"/>
          </w:rPr>
          <w:t>相较</w:t>
        </w:r>
      </w:ins>
      <w:ins w:id="216" w:author="zhiwen" w:date="2020-01-10T13:10:09Z">
        <w:r>
          <w:rPr>
            <w:rFonts w:hint="eastAsia" w:cs="宋体"/>
            <w:lang w:eastAsia="zh-CN"/>
          </w:rPr>
          <w:t>于</w:t>
        </w:r>
      </w:ins>
      <w:ins w:id="217" w:author="zhiwen" w:date="2020-01-10T13:10:12Z">
        <w:r>
          <w:rPr>
            <w:rFonts w:hint="eastAsia" w:cs="宋体"/>
            <w:lang w:eastAsia="zh-CN"/>
          </w:rPr>
          <w:t>线性</w:t>
        </w:r>
      </w:ins>
      <w:ins w:id="218" w:author="zhiwen" w:date="2020-01-10T13:10:13Z">
        <w:r>
          <w:rPr>
            <w:rFonts w:hint="eastAsia" w:cs="宋体"/>
            <w:lang w:eastAsia="zh-CN"/>
          </w:rPr>
          <w:t>类</w:t>
        </w:r>
      </w:ins>
      <w:ins w:id="219" w:author="zhiwen" w:date="2020-01-10T13:10:15Z">
        <w:r>
          <w:rPr>
            <w:rFonts w:hint="eastAsia" w:cs="宋体"/>
            <w:lang w:eastAsia="zh-CN"/>
          </w:rPr>
          <w:t>模型</w:t>
        </w:r>
      </w:ins>
      <w:ins w:id="220" w:author="zhiwen" w:date="2020-01-10T13:10:16Z">
        <w:r>
          <w:rPr>
            <w:rFonts w:hint="eastAsia" w:cs="宋体"/>
            <w:lang w:eastAsia="zh-CN"/>
          </w:rPr>
          <w:t>，</w:t>
        </w:r>
      </w:ins>
      <w:ins w:id="221" w:author="zhiwen" w:date="2020-01-10T13:10:18Z">
        <w:r>
          <w:rPr>
            <w:rFonts w:hint="eastAsia" w:cs="宋体"/>
            <w:lang w:eastAsia="zh-CN"/>
          </w:rPr>
          <w:t>神经</w:t>
        </w:r>
      </w:ins>
      <w:ins w:id="222" w:author="zhiwen" w:date="2020-01-10T13:10:19Z">
        <w:r>
          <w:rPr>
            <w:rFonts w:hint="eastAsia" w:cs="宋体"/>
            <w:lang w:eastAsia="zh-CN"/>
          </w:rPr>
          <w:t>网络</w:t>
        </w:r>
      </w:ins>
      <w:ins w:id="223" w:author="zhiwen" w:date="2020-01-10T13:10:21Z">
        <w:r>
          <w:rPr>
            <w:rFonts w:hint="eastAsia" w:cs="宋体"/>
            <w:lang w:eastAsia="zh-CN"/>
          </w:rPr>
          <w:t>在</w:t>
        </w:r>
      </w:ins>
      <w:ins w:id="224" w:author="zhiwen" w:date="2020-01-10T13:10:22Z">
        <w:r>
          <w:rPr>
            <w:rFonts w:hint="eastAsia" w:cs="宋体"/>
            <w:lang w:eastAsia="zh-CN"/>
          </w:rPr>
          <w:t>训练</w:t>
        </w:r>
      </w:ins>
      <w:ins w:id="225" w:author="zhiwen" w:date="2020-01-10T13:10:24Z">
        <w:r>
          <w:rPr>
            <w:rFonts w:hint="eastAsia" w:cs="宋体"/>
            <w:lang w:eastAsia="zh-CN"/>
          </w:rPr>
          <w:t>阶段</w:t>
        </w:r>
      </w:ins>
      <w:ins w:id="226" w:author="zhiwen" w:date="2020-01-10T13:10:29Z">
        <w:r>
          <w:rPr>
            <w:rFonts w:hint="eastAsia" w:cs="宋体"/>
            <w:lang w:eastAsia="zh-CN"/>
          </w:rPr>
          <w:t>会</w:t>
        </w:r>
      </w:ins>
      <w:ins w:id="227" w:author="zhiwen" w:date="2020-01-10T13:10:30Z">
        <w:r>
          <w:rPr>
            <w:rFonts w:hint="eastAsia" w:cs="宋体"/>
            <w:lang w:eastAsia="zh-CN"/>
          </w:rPr>
          <w:t>消耗</w:t>
        </w:r>
      </w:ins>
      <w:ins w:id="228" w:author="zhiwen" w:date="2020-01-10T13:10:34Z">
        <w:r>
          <w:rPr>
            <w:rFonts w:hint="eastAsia" w:cs="宋体"/>
            <w:lang w:eastAsia="zh-CN"/>
          </w:rPr>
          <w:t>一定</w:t>
        </w:r>
      </w:ins>
      <w:ins w:id="229" w:author="zhiwen" w:date="2020-01-10T13:10:35Z">
        <w:r>
          <w:rPr>
            <w:rFonts w:hint="eastAsia" w:cs="宋体"/>
            <w:lang w:eastAsia="zh-CN"/>
          </w:rPr>
          <w:t>的</w:t>
        </w:r>
      </w:ins>
      <w:ins w:id="230" w:author="zhiwen" w:date="2020-01-10T13:10:36Z">
        <w:r>
          <w:rPr>
            <w:rFonts w:hint="eastAsia" w:cs="宋体"/>
            <w:lang w:eastAsia="zh-CN"/>
          </w:rPr>
          <w:t>时间</w:t>
        </w:r>
      </w:ins>
      <w:ins w:id="231" w:author="zhiwen" w:date="2020-01-10T13:10:38Z">
        <w:r>
          <w:rPr>
            <w:rFonts w:hint="eastAsia" w:cs="宋体"/>
            <w:lang w:eastAsia="zh-CN"/>
          </w:rPr>
          <w:t>，</w:t>
        </w:r>
      </w:ins>
      <w:ins w:id="232" w:author="zhiwen" w:date="2020-01-10T13:10:39Z">
        <w:r>
          <w:rPr>
            <w:rFonts w:hint="eastAsia" w:cs="宋体"/>
            <w:lang w:eastAsia="zh-CN"/>
          </w:rPr>
          <w:t>但</w:t>
        </w:r>
      </w:ins>
      <w:ins w:id="233" w:author="zhiwen" w:date="2020-01-10T13:10:49Z">
        <w:r>
          <w:rPr>
            <w:rFonts w:hint="eastAsia" w:cs="宋体"/>
            <w:lang w:eastAsia="zh-CN"/>
          </w:rPr>
          <w:t>由于</w:t>
        </w:r>
      </w:ins>
      <w:ins w:id="234" w:author="zhiwen" w:date="2020-01-10T13:14:13Z">
        <w:r>
          <w:rPr>
            <w:rFonts w:hint="eastAsia" w:cs="宋体"/>
            <w:lang w:eastAsia="zh-CN"/>
          </w:rPr>
          <w:t>训练</w:t>
        </w:r>
      </w:ins>
      <w:ins w:id="235" w:author="zhiwen" w:date="2020-01-10T13:11:41Z">
        <w:r>
          <w:rPr>
            <w:rFonts w:hint="eastAsia" w:cs="宋体"/>
            <w:lang w:eastAsia="zh-CN"/>
          </w:rPr>
          <w:t>数据</w:t>
        </w:r>
      </w:ins>
      <w:ins w:id="236" w:author="zhiwen" w:date="2020-01-10T13:13:36Z">
        <w:r>
          <w:rPr>
            <w:rFonts w:hint="eastAsia" w:cs="宋体"/>
            <w:lang w:eastAsia="zh-CN"/>
          </w:rPr>
          <w:t>使用</w:t>
        </w:r>
      </w:ins>
      <w:ins w:id="237" w:author="zhiwen" w:date="2020-01-10T13:13:52Z">
        <w:r>
          <w:rPr>
            <w:rFonts w:hint="eastAsia" w:cs="宋体"/>
            <w:lang w:eastAsia="zh-CN"/>
          </w:rPr>
          <w:t>滑动</w:t>
        </w:r>
      </w:ins>
      <w:ins w:id="238" w:author="zhiwen" w:date="2020-01-10T13:13:56Z">
        <w:r>
          <w:rPr>
            <w:rFonts w:hint="eastAsia" w:cs="宋体"/>
            <w:lang w:eastAsia="zh-CN"/>
          </w:rPr>
          <w:t>窗口</w:t>
        </w:r>
      </w:ins>
      <w:ins w:id="239" w:author="zhiwen" w:date="2020-01-10T13:14:31Z">
        <w:r>
          <w:rPr>
            <w:rFonts w:hint="eastAsia" w:cs="宋体"/>
            <w:lang w:eastAsia="zh-CN"/>
          </w:rPr>
          <w:t>对</w:t>
        </w:r>
      </w:ins>
      <w:ins w:id="240" w:author="zhiwen" w:date="2020-01-10T13:14:33Z">
        <w:r>
          <w:rPr>
            <w:rFonts w:hint="eastAsia" w:cs="宋体"/>
            <w:lang w:eastAsia="zh-CN"/>
          </w:rPr>
          <w:t>原始</w:t>
        </w:r>
      </w:ins>
      <w:ins w:id="241" w:author="zhiwen" w:date="2020-01-10T13:14:35Z">
        <w:r>
          <w:rPr>
            <w:rFonts w:hint="eastAsia" w:cs="宋体"/>
            <w:lang w:eastAsia="zh-CN"/>
          </w:rPr>
          <w:t>时序</w:t>
        </w:r>
      </w:ins>
      <w:ins w:id="242" w:author="zhiwen" w:date="2020-01-10T13:14:36Z">
        <w:r>
          <w:rPr>
            <w:rFonts w:hint="eastAsia" w:cs="宋体"/>
            <w:lang w:eastAsia="zh-CN"/>
          </w:rPr>
          <w:t>数据</w:t>
        </w:r>
      </w:ins>
      <w:ins w:id="243" w:author="zhiwen" w:date="2020-01-10T13:14:37Z">
        <w:r>
          <w:rPr>
            <w:rFonts w:hint="eastAsia" w:cs="宋体"/>
            <w:lang w:eastAsia="zh-CN"/>
          </w:rPr>
          <w:t>进行</w:t>
        </w:r>
      </w:ins>
      <w:ins w:id="244" w:author="zhiwen" w:date="2020-01-10T13:13:59Z">
        <w:r>
          <w:rPr>
            <w:rFonts w:hint="eastAsia" w:cs="宋体"/>
            <w:lang w:eastAsia="zh-CN"/>
          </w:rPr>
          <w:t>自监督</w:t>
        </w:r>
      </w:ins>
      <w:ins w:id="245" w:author="zhiwen" w:date="2020-01-10T13:14:00Z">
        <w:r>
          <w:rPr>
            <w:rFonts w:hint="eastAsia" w:cs="宋体"/>
            <w:lang w:eastAsia="zh-CN"/>
          </w:rPr>
          <w:t>标注，</w:t>
        </w:r>
      </w:ins>
      <w:ins w:id="246" w:author="zhiwen" w:date="2020-01-10T13:14:42Z">
        <w:r>
          <w:rPr>
            <w:rFonts w:hint="eastAsia" w:cs="宋体"/>
            <w:lang w:eastAsia="zh-CN"/>
          </w:rPr>
          <w:t>通常</w:t>
        </w:r>
      </w:ins>
      <w:ins w:id="247" w:author="zhiwen" w:date="2020-01-10T13:11:54Z">
        <w:r>
          <w:rPr>
            <w:rFonts w:hint="eastAsia" w:cs="宋体"/>
            <w:lang w:eastAsia="zh-CN"/>
          </w:rPr>
          <w:t>规模</w:t>
        </w:r>
      </w:ins>
      <w:ins w:id="248" w:author="zhiwen" w:date="2020-01-10T13:14:48Z">
        <w:r>
          <w:rPr>
            <w:rFonts w:hint="eastAsia" w:cs="宋体"/>
            <w:lang w:eastAsia="zh-CN"/>
          </w:rPr>
          <w:t>较</w:t>
        </w:r>
      </w:ins>
      <w:ins w:id="249" w:author="zhiwen" w:date="2020-01-10T13:11:57Z">
        <w:r>
          <w:rPr>
            <w:rFonts w:hint="eastAsia" w:cs="宋体"/>
            <w:lang w:eastAsia="zh-CN"/>
          </w:rPr>
          <w:t>小，</w:t>
        </w:r>
      </w:ins>
      <w:ins w:id="250" w:author="zhiwen" w:date="2020-01-10T13:12:04Z">
        <w:r>
          <w:rPr>
            <w:rFonts w:hint="eastAsia" w:cs="宋体"/>
            <w:lang w:eastAsia="zh-CN"/>
          </w:rPr>
          <w:t>通常</w:t>
        </w:r>
      </w:ins>
      <w:ins w:id="251" w:author="zhiwen" w:date="2020-01-10T13:12:05Z">
        <w:r>
          <w:rPr>
            <w:rFonts w:hint="eastAsia" w:cs="宋体"/>
            <w:lang w:eastAsia="zh-CN"/>
          </w:rPr>
          <w:t>能够</w:t>
        </w:r>
      </w:ins>
      <w:ins w:id="252" w:author="zhiwen" w:date="2020-01-10T13:12:06Z">
        <w:r>
          <w:rPr>
            <w:rFonts w:hint="eastAsia" w:cs="宋体"/>
            <w:lang w:eastAsia="zh-CN"/>
          </w:rPr>
          <w:t>在</w:t>
        </w:r>
      </w:ins>
      <w:ins w:id="253" w:author="zhiwen" w:date="2020-01-10T13:12:17Z">
        <w:r>
          <w:rPr>
            <w:rFonts w:hint="eastAsia" w:cs="宋体"/>
            <w:lang w:val="en-US" w:eastAsia="zh-CN"/>
          </w:rPr>
          <w:t xml:space="preserve"> </w:t>
        </w:r>
      </w:ins>
      <w:ins w:id="254" w:author="zhiwen" w:date="2020-01-10T13:12:18Z">
        <w:r>
          <w:rPr>
            <w:rFonts w:hint="eastAsia" w:cs="宋体"/>
            <w:lang w:val="en-US" w:eastAsia="zh-CN"/>
          </w:rPr>
          <w:t xml:space="preserve">CPU </w:t>
        </w:r>
      </w:ins>
      <w:ins w:id="255" w:author="zhiwen" w:date="2020-01-10T13:12:20Z">
        <w:r>
          <w:rPr>
            <w:rFonts w:hint="eastAsia" w:cs="宋体"/>
            <w:lang w:val="en-US" w:eastAsia="zh-CN"/>
          </w:rPr>
          <w:t>上</w:t>
        </w:r>
      </w:ins>
      <w:ins w:id="256" w:author="zhiwen" w:date="2020-01-10T13:12:38Z">
        <w:r>
          <w:rPr>
            <w:rFonts w:hint="eastAsia" w:cs="宋体"/>
            <w:lang w:val="en-US" w:eastAsia="zh-CN"/>
          </w:rPr>
          <w:t>秒</w:t>
        </w:r>
      </w:ins>
      <w:ins w:id="257" w:author="zhiwen" w:date="2020-01-10T13:12:39Z">
        <w:r>
          <w:rPr>
            <w:rFonts w:hint="eastAsia" w:cs="宋体"/>
            <w:lang w:val="en-US" w:eastAsia="zh-CN"/>
          </w:rPr>
          <w:t>级别</w:t>
        </w:r>
      </w:ins>
      <w:ins w:id="258" w:author="zhiwen" w:date="2020-01-10T13:12:41Z">
        <w:r>
          <w:rPr>
            <w:rFonts w:hint="eastAsia" w:cs="宋体"/>
            <w:lang w:val="en-US" w:eastAsia="zh-CN"/>
          </w:rPr>
          <w:t>完成</w:t>
        </w:r>
      </w:ins>
      <w:ins w:id="259" w:author="zhiwen" w:date="2020-01-10T13:12:42Z">
        <w:r>
          <w:rPr>
            <w:rFonts w:hint="eastAsia" w:cs="宋体"/>
            <w:lang w:val="en-US" w:eastAsia="zh-CN"/>
          </w:rPr>
          <w:t>训练</w:t>
        </w:r>
      </w:ins>
      <w:ins w:id="260" w:author="zhiwen" w:date="2020-01-10T13:12:50Z">
        <w:r>
          <w:rPr>
            <w:rFonts w:hint="eastAsia" w:cs="宋体"/>
            <w:lang w:val="en-US" w:eastAsia="zh-CN"/>
          </w:rPr>
          <w:t>。</w:t>
        </w:r>
      </w:ins>
      <w:ins w:id="261" w:author="zhiwen" w:date="2020-01-10T13:12:52Z">
        <w:r>
          <w:rPr>
            <w:rFonts w:hint="eastAsia" w:cs="宋体"/>
            <w:lang w:val="en-US" w:eastAsia="zh-CN"/>
          </w:rPr>
          <w:t>而</w:t>
        </w:r>
      </w:ins>
      <w:ins w:id="262" w:author="zhiwen" w:date="2020-01-10T13:13:01Z">
        <w:r>
          <w:rPr>
            <w:rFonts w:hint="eastAsia" w:cs="宋体"/>
            <w:lang w:val="en-US" w:eastAsia="zh-CN"/>
          </w:rPr>
          <w:t>模型</w:t>
        </w:r>
      </w:ins>
      <w:ins w:id="263" w:author="zhiwen" w:date="2020-01-10T13:12:55Z">
        <w:r>
          <w:rPr>
            <w:rFonts w:hint="eastAsia" w:cs="宋体"/>
            <w:lang w:val="en-US" w:eastAsia="zh-CN"/>
          </w:rPr>
          <w:t>推断</w:t>
        </w:r>
      </w:ins>
      <w:ins w:id="264" w:author="zhiwen" w:date="2020-01-10T13:12:58Z">
        <w:r>
          <w:rPr>
            <w:rFonts w:hint="eastAsia" w:cs="宋体"/>
            <w:lang w:val="en-US" w:eastAsia="zh-CN"/>
          </w:rPr>
          <w:t>阶段</w:t>
        </w:r>
      </w:ins>
      <w:ins w:id="265" w:author="zhiwen" w:date="2020-01-10T13:13:03Z">
        <w:r>
          <w:rPr>
            <w:rFonts w:hint="eastAsia" w:cs="宋体"/>
            <w:lang w:val="en-US" w:eastAsia="zh-CN"/>
          </w:rPr>
          <w:t>，</w:t>
        </w:r>
      </w:ins>
      <w:ins w:id="266" w:author="zhiwen" w:date="2020-01-10T13:13:08Z">
        <w:r>
          <w:rPr>
            <w:rFonts w:hint="eastAsia" w:cs="宋体"/>
            <w:lang w:val="en-US" w:eastAsia="zh-CN"/>
          </w:rPr>
          <w:t>能够</w:t>
        </w:r>
      </w:ins>
      <w:ins w:id="267" w:author="zhiwen" w:date="2020-01-10T13:13:09Z">
        <w:r>
          <w:rPr>
            <w:rFonts w:hint="eastAsia" w:cs="宋体"/>
            <w:lang w:val="en-US" w:eastAsia="zh-CN"/>
          </w:rPr>
          <w:t>在</w:t>
        </w:r>
      </w:ins>
      <w:ins w:id="268" w:author="zhiwen" w:date="2020-01-10T13:13:14Z">
        <w:r>
          <w:rPr>
            <w:rFonts w:hint="eastAsia" w:cs="宋体"/>
            <w:lang w:val="en-US" w:eastAsia="zh-CN"/>
          </w:rPr>
          <w:t>毫秒</w:t>
        </w:r>
      </w:ins>
      <w:ins w:id="269" w:author="zhiwen" w:date="2020-01-10T13:13:17Z">
        <w:r>
          <w:rPr>
            <w:rFonts w:hint="eastAsia" w:cs="宋体"/>
            <w:lang w:val="en-US" w:eastAsia="zh-CN"/>
          </w:rPr>
          <w:t>级别</w:t>
        </w:r>
      </w:ins>
      <w:ins w:id="270" w:author="zhiwen" w:date="2020-01-10T13:13:18Z">
        <w:r>
          <w:rPr>
            <w:rFonts w:hint="eastAsia" w:cs="宋体"/>
            <w:lang w:val="en-US" w:eastAsia="zh-CN"/>
          </w:rPr>
          <w:t>内</w:t>
        </w:r>
      </w:ins>
      <w:ins w:id="271" w:author="zhiwen" w:date="2020-01-10T13:13:23Z">
        <w:r>
          <w:rPr>
            <w:rFonts w:hint="eastAsia" w:cs="宋体"/>
            <w:lang w:val="en-US" w:eastAsia="zh-CN"/>
          </w:rPr>
          <w:t>响应。</w:t>
        </w:r>
      </w:ins>
    </w:p>
    <w:p>
      <w:pPr>
        <w:pStyle w:val="66"/>
        <w:spacing w:line="360" w:lineRule="auto"/>
        <w:ind w:firstLine="0"/>
        <w:rPr>
          <w:b/>
          <w:color w:val="00000A"/>
        </w:rPr>
      </w:pPr>
      <w:r>
        <w:rPr>
          <w:b/>
          <w:color w:val="00000A"/>
        </w:rPr>
        <w:t>虚拟化资源功能的技术路线</w:t>
      </w:r>
    </w:p>
    <w:p>
      <w:pPr>
        <w:spacing w:line="360" w:lineRule="auto"/>
        <w:jc w:val="left"/>
        <w:rPr>
          <w:rFonts w:ascii="宋体" w:hAnsi="宋体" w:eastAsia="宋体"/>
          <w:color w:val="00000A"/>
          <w:sz w:val="24"/>
          <w:szCs w:val="24"/>
        </w:rPr>
      </w:pPr>
      <w:r>
        <w:rPr>
          <w:rFonts w:ascii="宋体" w:hAnsi="宋体" w:eastAsia="宋体"/>
          <w:color w:val="00000A"/>
          <w:sz w:val="24"/>
          <w:szCs w:val="24"/>
        </w:rPr>
        <w:tab/>
      </w:r>
      <w:r>
        <w:rPr>
          <w:rFonts w:ascii="宋体" w:hAnsi="宋体" w:eastAsia="宋体"/>
          <w:color w:val="00000A"/>
          <w:sz w:val="24"/>
          <w:szCs w:val="24"/>
        </w:rPr>
        <w:t>从目前的监控平台看，虚拟资源存在大量监控指标，这些指标表征虚拟资源在一段时间内的使用特点，如资源紧张、资源分配过多、僵尸虚拟机等。我们会使用机器学习中的决策树模型，通过相关的监控指标学习虚拟机资源特点并做出资源状态判断。这种方法无需用户定义决策规则。决策树模型有很好的解释性，且可以把决策规则导出，研发、售后或用户可以根据自身需求修正决策规则。</w:t>
      </w:r>
    </w:p>
    <w:p>
      <w:pPr>
        <w:spacing w:line="360" w:lineRule="auto"/>
        <w:jc w:val="left"/>
        <w:rPr>
          <w:rFonts w:ascii="宋体" w:hAnsi="宋体" w:eastAsia="宋体"/>
          <w:b/>
          <w:color w:val="00000A"/>
          <w:sz w:val="24"/>
          <w:szCs w:val="24"/>
        </w:rPr>
      </w:pPr>
      <w:r>
        <w:rPr>
          <w:rFonts w:ascii="宋体" w:hAnsi="宋体" w:eastAsia="宋体"/>
          <w:b/>
          <w:color w:val="00000A"/>
          <w:sz w:val="24"/>
          <w:szCs w:val="24"/>
        </w:rPr>
        <w:t>虚拟化资源功能的特点</w:t>
      </w:r>
    </w:p>
    <w:p>
      <w:pPr>
        <w:numPr>
          <w:ilvl w:val="0"/>
          <w:numId w:val="1"/>
        </w:numPr>
        <w:spacing w:line="360" w:lineRule="auto"/>
        <w:jc w:val="left"/>
        <w:rPr>
          <w:rFonts w:ascii="宋体" w:hAnsi="宋体" w:eastAsia="宋体"/>
          <w:color w:val="00000A"/>
          <w:sz w:val="24"/>
          <w:szCs w:val="24"/>
        </w:rPr>
      </w:pPr>
      <w:r>
        <w:rPr>
          <w:rFonts w:ascii="宋体" w:hAnsi="宋体" w:eastAsia="宋体"/>
          <w:color w:val="00000A"/>
          <w:sz w:val="24"/>
          <w:szCs w:val="24"/>
        </w:rPr>
        <w:t>可解释性</w:t>
      </w:r>
      <w:r>
        <w:rPr>
          <w:rFonts w:hint="eastAsia" w:ascii="宋体" w:hAnsi="宋体" w:eastAsia="宋体"/>
          <w:color w:val="00000A"/>
          <w:sz w:val="24"/>
          <w:szCs w:val="24"/>
        </w:rPr>
        <w:t>：</w:t>
      </w:r>
      <w:r>
        <w:rPr>
          <w:rFonts w:ascii="宋体" w:hAnsi="宋体" w:eastAsia="宋体"/>
          <w:color w:val="00000A"/>
          <w:sz w:val="24"/>
          <w:szCs w:val="24"/>
        </w:rPr>
        <w:t>用户可以根据决策树的决策规则理解虚拟机的资源使用特点。</w:t>
      </w:r>
    </w:p>
    <w:p>
      <w:pPr>
        <w:numPr>
          <w:ilvl w:val="0"/>
          <w:numId w:val="1"/>
        </w:numPr>
        <w:spacing w:line="360" w:lineRule="auto"/>
        <w:jc w:val="left"/>
        <w:rPr>
          <w:rFonts w:ascii="宋体" w:hAnsi="宋体" w:eastAsia="宋体"/>
          <w:color w:val="00000A"/>
          <w:sz w:val="24"/>
          <w:szCs w:val="24"/>
        </w:rPr>
      </w:pPr>
      <w:r>
        <w:rPr>
          <w:rFonts w:ascii="宋体" w:hAnsi="宋体" w:eastAsia="宋体"/>
          <w:color w:val="00000A"/>
          <w:sz w:val="24"/>
          <w:szCs w:val="24"/>
        </w:rPr>
        <w:t>可定制性</w:t>
      </w:r>
      <w:r>
        <w:rPr>
          <w:rFonts w:hint="eastAsia" w:ascii="宋体" w:hAnsi="宋体" w:eastAsia="宋体"/>
          <w:color w:val="00000A"/>
          <w:sz w:val="24"/>
          <w:szCs w:val="24"/>
        </w:rPr>
        <w:t>：</w:t>
      </w:r>
      <w:r>
        <w:rPr>
          <w:rFonts w:ascii="宋体" w:hAnsi="宋体" w:eastAsia="宋体"/>
          <w:color w:val="00000A"/>
          <w:sz w:val="24"/>
          <w:szCs w:val="24"/>
        </w:rPr>
        <w:t>用户可以根据自身的需求或运维经验修改决策树学习到的规则从而定制更个性化的判定规则。</w:t>
      </w:r>
    </w:p>
    <w:p>
      <w:pPr>
        <w:spacing w:line="360" w:lineRule="auto"/>
        <w:jc w:val="left"/>
        <w:rPr>
          <w:rFonts w:ascii="宋体" w:hAnsi="宋体" w:eastAsia="宋体"/>
          <w:b/>
          <w:color w:val="00000A"/>
          <w:sz w:val="24"/>
          <w:szCs w:val="24"/>
        </w:rPr>
      </w:pPr>
      <w:r>
        <w:rPr>
          <w:rFonts w:ascii="宋体" w:hAnsi="宋体" w:eastAsia="宋体"/>
          <w:b/>
          <w:color w:val="00000A"/>
          <w:sz w:val="24"/>
          <w:szCs w:val="24"/>
        </w:rPr>
        <w:t>集群扩容预测功能的技术路线</w:t>
      </w:r>
    </w:p>
    <w:p>
      <w:pPr>
        <w:spacing w:line="360" w:lineRule="auto"/>
        <w:ind w:firstLine="464"/>
        <w:jc w:val="left"/>
        <w:rPr>
          <w:rFonts w:ascii="宋体" w:hAnsi="宋体" w:eastAsia="宋体"/>
          <w:color w:val="00000A"/>
          <w:sz w:val="24"/>
          <w:szCs w:val="24"/>
        </w:rPr>
      </w:pPr>
      <w:r>
        <w:rPr>
          <w:rFonts w:ascii="宋体" w:hAnsi="宋体" w:eastAsia="宋体"/>
          <w:color w:val="00000A"/>
          <w:sz w:val="24"/>
          <w:szCs w:val="24"/>
        </w:rPr>
        <w:t>集群资源使用情况从长周期来看存在三种增长特点：指数增长、线性增长、带饱</w:t>
      </w:r>
      <w:ins w:id="272" w:author="zhiwen" w:date="2020-01-10T15:51:22Z">
        <w:r>
          <w:rPr>
            <w:rFonts w:hint="eastAsia" w:ascii="宋体" w:hAnsi="宋体" w:eastAsia="宋体"/>
            <w:color w:val="00000A"/>
            <w:sz w:val="24"/>
            <w:szCs w:val="24"/>
            <w:lang w:eastAsia="zh-CN"/>
          </w:rPr>
          <w:t>、</w:t>
        </w:r>
      </w:ins>
      <w:del w:id="273" w:author="zhiwen" w:date="2020-01-10T15:51:21Z">
        <w:r>
          <w:rPr>
            <w:rFonts w:ascii="宋体" w:hAnsi="宋体" w:eastAsia="宋体"/>
            <w:color w:val="00000A"/>
            <w:sz w:val="24"/>
            <w:szCs w:val="24"/>
          </w:rPr>
          <w:delText>和</w:delText>
        </w:r>
      </w:del>
      <w:r>
        <w:rPr>
          <w:rFonts w:ascii="宋体" w:hAnsi="宋体" w:eastAsia="宋体"/>
          <w:color w:val="00000A"/>
          <w:sz w:val="24"/>
          <w:szCs w:val="24"/>
        </w:rPr>
        <w:t>趋势增长。这三类增长特点都可以通过微分方法推导出来，具有很好的场景解释性。</w:t>
      </w:r>
    </w:p>
    <w:p>
      <w:pPr>
        <w:spacing w:line="360" w:lineRule="auto"/>
        <w:ind w:firstLine="464"/>
        <w:jc w:val="left"/>
        <w:rPr>
          <w:rFonts w:ascii="宋体" w:hAnsi="宋体" w:eastAsia="宋体"/>
          <w:color w:val="00000A"/>
          <w:sz w:val="24"/>
          <w:szCs w:val="24"/>
        </w:rPr>
      </w:pPr>
      <w:r>
        <w:rPr>
          <w:rFonts w:hint="eastAsia" w:ascii="宋体" w:hAnsi="宋体" w:eastAsia="宋体"/>
          <w:color w:val="00000A"/>
          <w:sz w:val="24"/>
          <w:szCs w:val="24"/>
        </w:rPr>
        <w:t>目前</w:t>
      </w:r>
      <w:r>
        <w:rPr>
          <w:rFonts w:ascii="宋体" w:hAnsi="宋体" w:eastAsia="宋体"/>
          <w:color w:val="00000A"/>
          <w:sz w:val="24"/>
          <w:szCs w:val="24"/>
        </w:rPr>
        <w:t>从监控平台获得资源使用的时序数据后，我们会</w:t>
      </w:r>
      <w:bookmarkStart w:id="2" w:name="__DdeLink__294_642595954"/>
      <w:r>
        <w:rPr>
          <w:rFonts w:ascii="宋体" w:hAnsi="宋体" w:eastAsia="宋体"/>
          <w:color w:val="00000A"/>
          <w:sz w:val="24"/>
          <w:szCs w:val="24"/>
        </w:rPr>
        <w:t>使用 candidate models方法</w:t>
      </w:r>
      <w:bookmarkEnd w:id="2"/>
      <w:r>
        <w:rPr>
          <w:rFonts w:ascii="宋体" w:hAnsi="宋体" w:eastAsia="宋体"/>
          <w:color w:val="00000A"/>
          <w:sz w:val="24"/>
          <w:szCs w:val="24"/>
        </w:rPr>
        <w:t>，使用机器学习方法把获得的时序数据拟合</w:t>
      </w:r>
      <w:r>
        <w:rPr>
          <w:rFonts w:hint="eastAsia" w:ascii="宋体" w:hAnsi="宋体" w:eastAsia="宋体"/>
          <w:color w:val="00000A"/>
          <w:sz w:val="24"/>
          <w:szCs w:val="24"/>
        </w:rPr>
        <w:t>成</w:t>
      </w:r>
      <w:r>
        <w:rPr>
          <w:rFonts w:ascii="宋体" w:hAnsi="宋体" w:eastAsia="宋体"/>
          <w:color w:val="00000A"/>
          <w:sz w:val="24"/>
          <w:szCs w:val="24"/>
        </w:rPr>
        <w:t>多个模型，并在</w:t>
      </w:r>
      <w:r>
        <w:rPr>
          <w:rFonts w:hint="eastAsia" w:ascii="宋体" w:hAnsi="宋体" w:eastAsia="宋体"/>
          <w:color w:val="00000A"/>
          <w:sz w:val="24"/>
          <w:szCs w:val="24"/>
        </w:rPr>
        <w:t>同样</w:t>
      </w:r>
      <w:r>
        <w:rPr>
          <w:rFonts w:ascii="宋体" w:hAnsi="宋体" w:eastAsia="宋体"/>
          <w:color w:val="00000A"/>
          <w:sz w:val="24"/>
          <w:szCs w:val="24"/>
        </w:rPr>
        <w:t>的评估指标下选出最好的预测模型，并使用这个预测模型</w:t>
      </w:r>
      <w:r>
        <w:rPr>
          <w:rFonts w:hint="eastAsia" w:ascii="宋体" w:hAnsi="宋体" w:eastAsia="宋体"/>
          <w:color w:val="00000A"/>
          <w:sz w:val="24"/>
          <w:szCs w:val="24"/>
        </w:rPr>
        <w:t>来进行</w:t>
      </w:r>
      <w:r>
        <w:rPr>
          <w:rFonts w:ascii="宋体" w:hAnsi="宋体" w:eastAsia="宋体"/>
          <w:color w:val="00000A"/>
          <w:sz w:val="24"/>
          <w:szCs w:val="24"/>
        </w:rPr>
        <w:t>集群资源使用情况的长周期预测。由于</w:t>
      </w:r>
      <w:r>
        <w:rPr>
          <w:rFonts w:hint="eastAsia" w:ascii="宋体" w:hAnsi="宋体" w:eastAsia="宋体"/>
          <w:color w:val="00000A"/>
          <w:sz w:val="24"/>
          <w:szCs w:val="24"/>
        </w:rPr>
        <w:t>所</w:t>
      </w:r>
      <w:r>
        <w:rPr>
          <w:rFonts w:ascii="宋体" w:hAnsi="宋体" w:eastAsia="宋体"/>
          <w:color w:val="00000A"/>
          <w:sz w:val="24"/>
          <w:szCs w:val="24"/>
        </w:rPr>
        <w:t>关注的是集群长周期的资源使用情况，如几小时内的</w:t>
      </w:r>
      <w:r>
        <w:rPr>
          <w:rFonts w:hint="eastAsia" w:ascii="宋体" w:hAnsi="宋体" w:eastAsia="宋体"/>
          <w:color w:val="00000A"/>
          <w:sz w:val="24"/>
          <w:szCs w:val="24"/>
        </w:rPr>
        <w:t>等短期内的</w:t>
      </w:r>
      <w:r>
        <w:rPr>
          <w:rFonts w:ascii="宋体" w:hAnsi="宋体" w:eastAsia="宋体"/>
          <w:color w:val="00000A"/>
          <w:sz w:val="24"/>
          <w:szCs w:val="24"/>
        </w:rPr>
        <w:t>波动情况不予考虑，但是，</w:t>
      </w:r>
      <w:r>
        <w:rPr>
          <w:rFonts w:hint="eastAsia" w:ascii="宋体" w:hAnsi="宋体" w:eastAsia="宋体"/>
          <w:color w:val="00000A"/>
          <w:sz w:val="24"/>
          <w:szCs w:val="24"/>
        </w:rPr>
        <w:t>仍</w:t>
      </w:r>
      <w:r>
        <w:rPr>
          <w:rFonts w:ascii="宋体" w:hAnsi="宋体" w:eastAsia="宋体"/>
          <w:color w:val="00000A"/>
          <w:sz w:val="24"/>
          <w:szCs w:val="24"/>
        </w:rPr>
        <w:t>会评估预测模型的误差，给出误差区间。</w:t>
      </w:r>
    </w:p>
    <w:p>
      <w:pPr>
        <w:spacing w:line="360" w:lineRule="auto"/>
        <w:jc w:val="left"/>
        <w:rPr>
          <w:rFonts w:ascii="宋体" w:hAnsi="宋体" w:eastAsia="宋体"/>
          <w:b/>
          <w:color w:val="00000A"/>
          <w:sz w:val="24"/>
          <w:szCs w:val="24"/>
        </w:rPr>
      </w:pPr>
      <w:r>
        <w:rPr>
          <w:rFonts w:ascii="宋体" w:hAnsi="宋体" w:eastAsia="宋体"/>
          <w:b/>
          <w:color w:val="00000A"/>
          <w:sz w:val="24"/>
          <w:szCs w:val="24"/>
        </w:rPr>
        <w:t>集群扩容预测功能的特点</w:t>
      </w:r>
    </w:p>
    <w:p>
      <w:pPr>
        <w:spacing w:line="360" w:lineRule="auto"/>
        <w:jc w:val="left"/>
        <w:rPr>
          <w:rFonts w:ascii="宋体" w:hAnsi="宋体" w:eastAsia="宋体"/>
          <w:color w:val="00000A"/>
          <w:sz w:val="24"/>
          <w:szCs w:val="24"/>
        </w:rPr>
      </w:pPr>
      <w:r>
        <w:rPr>
          <w:rFonts w:ascii="宋体" w:hAnsi="宋体" w:eastAsia="宋体"/>
          <w:color w:val="00000A"/>
          <w:sz w:val="24"/>
          <w:szCs w:val="24"/>
        </w:rPr>
        <w:tab/>
      </w:r>
      <w:r>
        <w:rPr>
          <w:rFonts w:ascii="宋体" w:hAnsi="宋体" w:eastAsia="宋体"/>
          <w:color w:val="00000A"/>
          <w:sz w:val="24"/>
          <w:szCs w:val="24"/>
        </w:rPr>
        <w:t>扩容预测中模型选择使用 candidate models 方法，此方法扩展新模型十分便捷</w:t>
      </w:r>
      <w:r>
        <w:rPr>
          <w:rFonts w:hint="eastAsia" w:ascii="宋体" w:hAnsi="宋体" w:eastAsia="宋体"/>
          <w:color w:val="00000A"/>
          <w:sz w:val="24"/>
          <w:szCs w:val="24"/>
        </w:rPr>
        <w:t>。</w:t>
      </w:r>
      <w:r>
        <w:rPr>
          <w:rFonts w:ascii="宋体" w:hAnsi="宋体" w:eastAsia="宋体"/>
          <w:color w:val="00000A"/>
          <w:sz w:val="24"/>
          <w:szCs w:val="24"/>
        </w:rPr>
        <w:t>当有新的增长特点，只需要把相应的模型加入到candidate set即可，预测模型会根据数据的特点自动选择最好的增长模型。</w:t>
      </w:r>
      <w:ins w:id="274" w:author="zhiwen" w:date="2020-01-10T12:12:35Z">
        <w:r>
          <w:rPr>
            <w:rFonts w:hint="eastAsia" w:ascii="宋体" w:hAnsi="宋体" w:eastAsia="宋体"/>
            <w:color w:val="00000A"/>
            <w:sz w:val="24"/>
            <w:szCs w:val="24"/>
            <w:lang w:eastAsia="zh-CN"/>
          </w:rPr>
          <w:t>目前</w:t>
        </w:r>
      </w:ins>
      <w:ins w:id="275" w:author="zhiwen" w:date="2020-01-10T12:12:35Z">
        <w:r>
          <w:rPr>
            <w:rFonts w:hint="eastAsia" w:ascii="宋体" w:hAnsi="宋体" w:eastAsia="宋体"/>
            <w:color w:val="00000A"/>
            <w:sz w:val="24"/>
            <w:szCs w:val="24"/>
            <w:lang w:val="en-US" w:eastAsia="zh-CN"/>
          </w:rPr>
          <w:t xml:space="preserve"> </w:t>
        </w:r>
      </w:ins>
      <w:ins w:id="276" w:author="zhiwen" w:date="2020-01-10T12:12:38Z">
        <w:r>
          <w:rPr>
            <w:rFonts w:hint="eastAsia" w:ascii="宋体" w:hAnsi="宋体" w:eastAsia="宋体"/>
            <w:color w:val="00000A"/>
            <w:sz w:val="24"/>
            <w:szCs w:val="24"/>
            <w:lang w:val="en-US" w:eastAsia="zh-CN"/>
          </w:rPr>
          <w:t>candidat</w:t>
        </w:r>
      </w:ins>
      <w:ins w:id="277" w:author="zhiwen" w:date="2020-01-10T12:12:39Z">
        <w:r>
          <w:rPr>
            <w:rFonts w:hint="eastAsia" w:ascii="宋体" w:hAnsi="宋体" w:eastAsia="宋体"/>
            <w:color w:val="00000A"/>
            <w:sz w:val="24"/>
            <w:szCs w:val="24"/>
            <w:lang w:val="en-US" w:eastAsia="zh-CN"/>
          </w:rPr>
          <w:t>e</w:t>
        </w:r>
      </w:ins>
      <w:ins w:id="278" w:author="zhiwen" w:date="2020-01-10T12:12:41Z">
        <w:r>
          <w:rPr>
            <w:rFonts w:hint="eastAsia" w:ascii="宋体" w:hAnsi="宋体" w:eastAsia="宋体"/>
            <w:color w:val="00000A"/>
            <w:sz w:val="24"/>
            <w:szCs w:val="24"/>
            <w:lang w:val="en-US" w:eastAsia="zh-CN"/>
          </w:rPr>
          <w:t xml:space="preserve"> </w:t>
        </w:r>
      </w:ins>
      <w:ins w:id="279" w:author="zhiwen" w:date="2020-01-10T12:12:40Z">
        <w:r>
          <w:rPr>
            <w:rFonts w:hint="eastAsia" w:ascii="宋体" w:hAnsi="宋体" w:eastAsia="宋体"/>
            <w:color w:val="00000A"/>
            <w:sz w:val="24"/>
            <w:szCs w:val="24"/>
            <w:lang w:val="en-US" w:eastAsia="zh-CN"/>
          </w:rPr>
          <w:t>set</w:t>
        </w:r>
      </w:ins>
      <w:ins w:id="280" w:author="zhiwen" w:date="2020-01-10T12:12:43Z">
        <w:r>
          <w:rPr>
            <w:rFonts w:hint="eastAsia" w:ascii="宋体" w:hAnsi="宋体" w:eastAsia="宋体"/>
            <w:color w:val="00000A"/>
            <w:sz w:val="24"/>
            <w:szCs w:val="24"/>
            <w:lang w:val="en-US" w:eastAsia="zh-CN"/>
          </w:rPr>
          <w:t xml:space="preserve"> </w:t>
        </w:r>
      </w:ins>
      <w:ins w:id="281" w:author="zhiwen" w:date="2020-01-10T12:12:52Z">
        <w:r>
          <w:rPr>
            <w:rFonts w:hint="eastAsia" w:ascii="宋体" w:hAnsi="宋体" w:eastAsia="宋体"/>
            <w:color w:val="00000A"/>
            <w:sz w:val="24"/>
            <w:szCs w:val="24"/>
            <w:lang w:val="en-US" w:eastAsia="zh-CN"/>
          </w:rPr>
          <w:t>包括</w:t>
        </w:r>
      </w:ins>
      <w:ins w:id="282" w:author="zhiwen" w:date="2020-01-10T12:12:55Z">
        <w:r>
          <w:rPr>
            <w:rFonts w:hint="eastAsia" w:ascii="宋体" w:hAnsi="宋体" w:eastAsia="宋体"/>
            <w:color w:val="00000A"/>
            <w:sz w:val="24"/>
            <w:szCs w:val="24"/>
            <w:lang w:val="en-US" w:eastAsia="zh-CN"/>
          </w:rPr>
          <w:t>线性</w:t>
        </w:r>
      </w:ins>
      <w:ins w:id="283" w:author="zhiwen" w:date="2020-01-10T12:12:56Z">
        <w:r>
          <w:rPr>
            <w:rFonts w:hint="eastAsia" w:ascii="宋体" w:hAnsi="宋体" w:eastAsia="宋体"/>
            <w:color w:val="00000A"/>
            <w:sz w:val="24"/>
            <w:szCs w:val="24"/>
            <w:lang w:val="en-US" w:eastAsia="zh-CN"/>
          </w:rPr>
          <w:t>模型</w:t>
        </w:r>
      </w:ins>
      <w:ins w:id="284" w:author="zhiwen" w:date="2020-01-10T12:12:58Z">
        <w:r>
          <w:rPr>
            <w:rFonts w:hint="eastAsia" w:ascii="宋体" w:hAnsi="宋体" w:eastAsia="宋体"/>
            <w:color w:val="00000A"/>
            <w:sz w:val="24"/>
            <w:szCs w:val="24"/>
            <w:lang w:val="en-US" w:eastAsia="zh-CN"/>
          </w:rPr>
          <w:t>、</w:t>
        </w:r>
      </w:ins>
      <w:ins w:id="285" w:author="zhiwen" w:date="2020-01-10T12:13:01Z">
        <w:r>
          <w:rPr>
            <w:rFonts w:hint="eastAsia" w:ascii="宋体" w:hAnsi="宋体" w:eastAsia="宋体"/>
            <w:color w:val="00000A"/>
            <w:sz w:val="24"/>
            <w:szCs w:val="24"/>
            <w:lang w:val="en-US" w:eastAsia="zh-CN"/>
          </w:rPr>
          <w:t>对数</w:t>
        </w:r>
      </w:ins>
      <w:ins w:id="286" w:author="zhiwen" w:date="2020-01-10T12:13:05Z">
        <w:r>
          <w:rPr>
            <w:rFonts w:hint="eastAsia" w:ascii="宋体" w:hAnsi="宋体" w:eastAsia="宋体"/>
            <w:color w:val="00000A"/>
            <w:sz w:val="24"/>
            <w:szCs w:val="24"/>
            <w:lang w:val="en-US" w:eastAsia="zh-CN"/>
          </w:rPr>
          <w:t>线性</w:t>
        </w:r>
      </w:ins>
      <w:ins w:id="287" w:author="zhiwen" w:date="2020-01-10T12:13:07Z">
        <w:r>
          <w:rPr>
            <w:rFonts w:hint="eastAsia" w:ascii="宋体" w:hAnsi="宋体" w:eastAsia="宋体"/>
            <w:color w:val="00000A"/>
            <w:sz w:val="24"/>
            <w:szCs w:val="24"/>
            <w:lang w:val="en-US" w:eastAsia="zh-CN"/>
          </w:rPr>
          <w:t>模型</w:t>
        </w:r>
      </w:ins>
      <w:ins w:id="288" w:author="zhiwen" w:date="2020-01-10T12:13:08Z">
        <w:r>
          <w:rPr>
            <w:rFonts w:hint="eastAsia" w:ascii="宋体" w:hAnsi="宋体" w:eastAsia="宋体"/>
            <w:color w:val="00000A"/>
            <w:sz w:val="24"/>
            <w:szCs w:val="24"/>
            <w:lang w:val="en-US" w:eastAsia="zh-CN"/>
          </w:rPr>
          <w:t>、</w:t>
        </w:r>
      </w:ins>
      <w:ins w:id="289" w:author="zhiwen" w:date="2020-01-10T12:13:14Z">
        <w:r>
          <w:rPr>
            <w:rFonts w:hint="eastAsia" w:ascii="宋体" w:hAnsi="宋体" w:eastAsia="宋体"/>
            <w:color w:val="00000A"/>
            <w:sz w:val="24"/>
            <w:szCs w:val="24"/>
            <w:lang w:val="en-US" w:eastAsia="zh-CN"/>
          </w:rPr>
          <w:t>带</w:t>
        </w:r>
      </w:ins>
      <w:ins w:id="290" w:author="zhiwen" w:date="2020-01-10T12:13:19Z">
        <w:r>
          <w:rPr>
            <w:rFonts w:hint="eastAsia" w:ascii="宋体" w:hAnsi="宋体" w:eastAsia="宋体"/>
            <w:color w:val="00000A"/>
            <w:sz w:val="24"/>
            <w:szCs w:val="24"/>
            <w:lang w:val="en-US" w:eastAsia="zh-CN"/>
          </w:rPr>
          <w:t>饱和</w:t>
        </w:r>
      </w:ins>
      <w:ins w:id="291" w:author="zhiwen" w:date="2020-01-10T12:13:21Z">
        <w:r>
          <w:rPr>
            <w:rFonts w:hint="eastAsia" w:ascii="宋体" w:hAnsi="宋体" w:eastAsia="宋体"/>
            <w:color w:val="00000A"/>
            <w:sz w:val="24"/>
            <w:szCs w:val="24"/>
            <w:lang w:val="en-US" w:eastAsia="zh-CN"/>
          </w:rPr>
          <w:t>增长</w:t>
        </w:r>
      </w:ins>
      <w:ins w:id="292" w:author="zhiwen" w:date="2020-01-10T12:13:22Z">
        <w:r>
          <w:rPr>
            <w:rFonts w:hint="eastAsia" w:ascii="宋体" w:hAnsi="宋体" w:eastAsia="宋体"/>
            <w:color w:val="00000A"/>
            <w:sz w:val="24"/>
            <w:szCs w:val="24"/>
            <w:lang w:val="en-US" w:eastAsia="zh-CN"/>
          </w:rPr>
          <w:t>的</w:t>
        </w:r>
      </w:ins>
      <w:ins w:id="293" w:author="zhiwen" w:date="2020-01-10T12:13:28Z">
        <w:r>
          <w:rPr>
            <w:rFonts w:hint="eastAsia" w:ascii="宋体" w:hAnsi="宋体" w:eastAsia="宋体"/>
            <w:color w:val="00000A"/>
            <w:sz w:val="24"/>
            <w:szCs w:val="24"/>
            <w:lang w:val="en-US" w:eastAsia="zh-CN"/>
          </w:rPr>
          <w:t>线性</w:t>
        </w:r>
      </w:ins>
      <w:ins w:id="294" w:author="zhiwen" w:date="2020-01-10T12:13:29Z">
        <w:r>
          <w:rPr>
            <w:rFonts w:hint="eastAsia" w:ascii="宋体" w:hAnsi="宋体" w:eastAsia="宋体"/>
            <w:color w:val="00000A"/>
            <w:sz w:val="24"/>
            <w:szCs w:val="24"/>
            <w:lang w:val="en-US" w:eastAsia="zh-CN"/>
          </w:rPr>
          <w:t>模型</w:t>
        </w:r>
      </w:ins>
      <w:ins w:id="295" w:author="zhiwen" w:date="2020-01-10T12:13:32Z">
        <w:r>
          <w:rPr>
            <w:rFonts w:hint="eastAsia" w:ascii="宋体" w:hAnsi="宋体" w:eastAsia="宋体"/>
            <w:color w:val="00000A"/>
            <w:sz w:val="24"/>
            <w:szCs w:val="24"/>
            <w:lang w:val="en-US" w:eastAsia="zh-CN"/>
          </w:rPr>
          <w:t>以及</w:t>
        </w:r>
      </w:ins>
      <w:ins w:id="296" w:author="zhiwen" w:date="2020-01-10T12:13:33Z">
        <w:r>
          <w:rPr>
            <w:rFonts w:hint="eastAsia" w:ascii="宋体" w:hAnsi="宋体" w:eastAsia="宋体"/>
            <w:color w:val="00000A"/>
            <w:sz w:val="24"/>
            <w:szCs w:val="24"/>
            <w:lang w:val="en-US" w:eastAsia="zh-CN"/>
          </w:rPr>
          <w:t>基于</w:t>
        </w:r>
      </w:ins>
      <w:ins w:id="297" w:author="zhiwen" w:date="2020-01-10T12:13:49Z">
        <w:r>
          <w:rPr>
            <w:rFonts w:hint="eastAsia" w:ascii="宋体" w:hAnsi="宋体" w:eastAsia="宋体"/>
            <w:color w:val="00000A"/>
            <w:sz w:val="24"/>
            <w:szCs w:val="24"/>
            <w:lang w:val="en-US" w:eastAsia="zh-CN"/>
          </w:rPr>
          <w:t>自回归</w:t>
        </w:r>
      </w:ins>
      <w:ins w:id="298" w:author="zhiwen" w:date="2020-01-10T12:13:51Z">
        <w:r>
          <w:rPr>
            <w:rFonts w:hint="eastAsia" w:ascii="宋体" w:hAnsi="宋体" w:eastAsia="宋体"/>
            <w:color w:val="00000A"/>
            <w:sz w:val="24"/>
            <w:szCs w:val="24"/>
            <w:lang w:val="en-US" w:eastAsia="zh-CN"/>
          </w:rPr>
          <w:t>预测</w:t>
        </w:r>
      </w:ins>
      <w:ins w:id="299" w:author="zhiwen" w:date="2020-01-10T12:13:53Z">
        <w:r>
          <w:rPr>
            <w:rFonts w:hint="eastAsia" w:ascii="宋体" w:hAnsi="宋体" w:eastAsia="宋体"/>
            <w:color w:val="00000A"/>
            <w:sz w:val="24"/>
            <w:szCs w:val="24"/>
            <w:lang w:val="en-US" w:eastAsia="zh-CN"/>
          </w:rPr>
          <w:t>方法</w:t>
        </w:r>
      </w:ins>
      <w:ins w:id="300" w:author="zhiwen" w:date="2020-01-10T12:13:54Z">
        <w:r>
          <w:rPr>
            <w:rFonts w:hint="eastAsia" w:ascii="宋体" w:hAnsi="宋体" w:eastAsia="宋体"/>
            <w:color w:val="00000A"/>
            <w:sz w:val="24"/>
            <w:szCs w:val="24"/>
            <w:lang w:val="en-US" w:eastAsia="zh-CN"/>
          </w:rPr>
          <w:t>的</w:t>
        </w:r>
      </w:ins>
      <w:ins w:id="301" w:author="zhiwen" w:date="2020-01-10T12:13:55Z">
        <w:r>
          <w:rPr>
            <w:rFonts w:hint="eastAsia" w:ascii="宋体" w:hAnsi="宋体" w:eastAsia="宋体"/>
            <w:color w:val="00000A"/>
            <w:sz w:val="24"/>
            <w:szCs w:val="24"/>
            <w:lang w:val="en-US" w:eastAsia="zh-CN"/>
          </w:rPr>
          <w:t>神经</w:t>
        </w:r>
      </w:ins>
      <w:ins w:id="302" w:author="zhiwen" w:date="2020-01-10T12:13:56Z">
        <w:r>
          <w:rPr>
            <w:rFonts w:hint="eastAsia" w:ascii="宋体" w:hAnsi="宋体" w:eastAsia="宋体"/>
            <w:color w:val="00000A"/>
            <w:sz w:val="24"/>
            <w:szCs w:val="24"/>
            <w:lang w:val="en-US" w:eastAsia="zh-CN"/>
          </w:rPr>
          <w:t>网络</w:t>
        </w:r>
      </w:ins>
      <w:ins w:id="303" w:author="zhiwen" w:date="2020-01-10T12:13:58Z">
        <w:r>
          <w:rPr>
            <w:rFonts w:hint="eastAsia" w:ascii="宋体" w:hAnsi="宋体" w:eastAsia="宋体"/>
            <w:color w:val="00000A"/>
            <w:sz w:val="24"/>
            <w:szCs w:val="24"/>
            <w:lang w:val="en-US" w:eastAsia="zh-CN"/>
          </w:rPr>
          <w:t>。</w:t>
        </w:r>
      </w:ins>
      <w:del w:id="304" w:author="zhiwen" w:date="2020-01-10T12:12:29Z">
        <w:r>
          <w:rPr>
            <w:rFonts w:ascii="宋体" w:hAnsi="宋体" w:eastAsia="宋体"/>
            <w:color w:val="00000A"/>
            <w:sz w:val="24"/>
            <w:szCs w:val="24"/>
          </w:rPr>
          <w:delText>这种</w:delText>
        </w:r>
      </w:del>
      <w:del w:id="305" w:author="zhiwen" w:date="2020-01-10T12:12:28Z">
        <w:r>
          <w:rPr>
            <w:rFonts w:ascii="宋体" w:hAnsi="宋体" w:eastAsia="宋体"/>
            <w:color w:val="00000A"/>
            <w:sz w:val="24"/>
            <w:szCs w:val="24"/>
          </w:rPr>
          <w:delText>方法相对于神</w:delText>
        </w:r>
      </w:del>
      <w:del w:id="306" w:author="zhiwen" w:date="2020-01-10T12:12:27Z">
        <w:r>
          <w:rPr>
            <w:rFonts w:ascii="宋体" w:hAnsi="宋体" w:eastAsia="宋体"/>
            <w:color w:val="00000A"/>
            <w:sz w:val="24"/>
            <w:szCs w:val="24"/>
          </w:rPr>
          <w:delText>经网络方法，</w:delText>
        </w:r>
      </w:del>
      <w:del w:id="307" w:author="zhiwen" w:date="2020-01-10T12:12:26Z">
        <w:r>
          <w:rPr>
            <w:rFonts w:ascii="宋体" w:hAnsi="宋体" w:eastAsia="宋体"/>
            <w:color w:val="00000A"/>
            <w:sz w:val="24"/>
            <w:szCs w:val="24"/>
          </w:rPr>
          <w:delText>消耗的资源</w:delText>
        </w:r>
      </w:del>
      <w:del w:id="308" w:author="zhiwen" w:date="2020-01-10T12:12:25Z">
        <w:r>
          <w:rPr>
            <w:rFonts w:ascii="宋体" w:hAnsi="宋体" w:eastAsia="宋体"/>
            <w:color w:val="00000A"/>
            <w:sz w:val="24"/>
            <w:szCs w:val="24"/>
          </w:rPr>
          <w:delText>极</w:delText>
        </w:r>
      </w:del>
      <w:del w:id="309" w:author="zhiwen" w:date="2020-01-10T12:12:24Z">
        <w:r>
          <w:rPr>
            <w:rFonts w:ascii="宋体" w:hAnsi="宋体" w:eastAsia="宋体"/>
            <w:color w:val="00000A"/>
            <w:sz w:val="24"/>
            <w:szCs w:val="24"/>
          </w:rPr>
          <w:delText>小。</w:delText>
        </w:r>
      </w:del>
    </w:p>
    <w:p>
      <w:pPr>
        <w:spacing w:line="360" w:lineRule="auto"/>
        <w:jc w:val="left"/>
        <w:rPr>
          <w:rFonts w:ascii="宋体" w:hAnsi="宋体" w:eastAsia="宋体"/>
          <w:b/>
          <w:color w:val="00000A"/>
          <w:sz w:val="24"/>
          <w:szCs w:val="24"/>
        </w:rPr>
      </w:pPr>
      <w:r>
        <w:rPr>
          <w:rFonts w:ascii="宋体" w:hAnsi="宋体" w:eastAsia="宋体"/>
          <w:b/>
          <w:color w:val="00000A"/>
          <w:sz w:val="24"/>
          <w:szCs w:val="24"/>
        </w:rPr>
        <w:t>磁盘故障预测的技术路线</w:t>
      </w:r>
    </w:p>
    <w:p>
      <w:pPr>
        <w:spacing w:line="360" w:lineRule="auto"/>
        <w:jc w:val="left"/>
        <w:rPr>
          <w:rFonts w:ascii="宋体" w:hAnsi="宋体" w:eastAsia="宋体"/>
          <w:color w:val="00000A"/>
          <w:sz w:val="24"/>
          <w:szCs w:val="24"/>
        </w:rPr>
      </w:pPr>
      <w:r>
        <w:rPr>
          <w:rFonts w:ascii="宋体" w:hAnsi="宋体" w:eastAsia="宋体"/>
          <w:color w:val="00000A"/>
          <w:sz w:val="24"/>
          <w:szCs w:val="24"/>
        </w:rPr>
        <w:tab/>
      </w:r>
      <w:r>
        <w:rPr>
          <w:rFonts w:ascii="宋体" w:hAnsi="宋体" w:eastAsia="宋体"/>
          <w:color w:val="00000A"/>
          <w:sz w:val="24"/>
          <w:szCs w:val="24"/>
        </w:rPr>
        <w:t>磁盘故障分为两部分，第一部分为磁盘（临近）故障分类</w:t>
      </w:r>
      <w:r>
        <w:rPr>
          <w:rFonts w:hint="eastAsia" w:ascii="宋体" w:hAnsi="宋体" w:eastAsia="宋体"/>
          <w:color w:val="00000A"/>
          <w:sz w:val="24"/>
          <w:szCs w:val="24"/>
        </w:rPr>
        <w:t>；</w:t>
      </w:r>
      <w:r>
        <w:rPr>
          <w:rFonts w:ascii="宋体" w:hAnsi="宋体" w:eastAsia="宋体"/>
          <w:color w:val="00000A"/>
          <w:sz w:val="24"/>
          <w:szCs w:val="24"/>
        </w:rPr>
        <w:t>第二部分为磁盘剩余寿命预测。这两部分均采用机器学习与深度学习理论与技术实现。</w:t>
      </w:r>
    </w:p>
    <w:p>
      <w:pPr>
        <w:spacing w:line="360" w:lineRule="auto"/>
        <w:jc w:val="left"/>
        <w:rPr>
          <w:rFonts w:ascii="宋体" w:hAnsi="宋体" w:eastAsia="宋体"/>
          <w:color w:val="00000A"/>
          <w:sz w:val="24"/>
          <w:szCs w:val="24"/>
        </w:rPr>
      </w:pPr>
      <w:r>
        <w:rPr>
          <w:rFonts w:ascii="宋体" w:hAnsi="宋体" w:eastAsia="宋体"/>
          <w:color w:val="00000A"/>
          <w:sz w:val="24"/>
          <w:szCs w:val="24"/>
        </w:rPr>
        <w:tab/>
      </w:r>
      <w:r>
        <w:rPr>
          <w:rFonts w:ascii="宋体" w:hAnsi="宋体" w:eastAsia="宋体"/>
          <w:color w:val="00000A"/>
          <w:sz w:val="24"/>
          <w:szCs w:val="24"/>
        </w:rPr>
        <w:t>首先叙述磁盘故障分类的技术路线。故障分类的目标为根据磁盘的监控数据判断磁盘是否健康或（临近）故障</w:t>
      </w:r>
      <w:r>
        <w:rPr>
          <w:rFonts w:hint="eastAsia" w:ascii="宋体" w:hAnsi="宋体" w:eastAsia="宋体"/>
          <w:color w:val="00000A"/>
          <w:sz w:val="24"/>
          <w:szCs w:val="24"/>
        </w:rPr>
        <w:t>，并</w:t>
      </w:r>
      <w:r>
        <w:rPr>
          <w:rFonts w:ascii="宋体" w:hAnsi="宋体" w:eastAsia="宋体"/>
          <w:color w:val="00000A"/>
          <w:sz w:val="24"/>
          <w:szCs w:val="24"/>
        </w:rPr>
        <w:t>为此定义评估故障分类好坏的性能指标，用于反映机器学习模型的预测效果。从技术和产品的角度看，目前方案使用两个指标：（1）真阳性率（2）假阳性率，分别用于反映磁盘故障预测的检测率和误报率。</w:t>
      </w:r>
    </w:p>
    <w:p>
      <w:pPr>
        <w:spacing w:line="360" w:lineRule="auto"/>
        <w:jc w:val="left"/>
        <w:rPr>
          <w:ins w:id="310" w:author="zhiwen" w:date="2020-01-10T14:35:46Z"/>
          <w:rFonts w:ascii="宋体" w:hAnsi="宋体" w:eastAsia="宋体"/>
          <w:color w:val="00000A"/>
          <w:sz w:val="24"/>
          <w:szCs w:val="24"/>
        </w:rPr>
      </w:pPr>
      <w:r>
        <w:rPr>
          <w:rFonts w:ascii="宋体" w:hAnsi="宋体" w:eastAsia="宋体"/>
          <w:color w:val="00000A"/>
          <w:sz w:val="24"/>
          <w:szCs w:val="24"/>
        </w:rPr>
        <w:tab/>
      </w:r>
      <w:r>
        <w:rPr>
          <w:rFonts w:ascii="宋体" w:hAnsi="宋体" w:eastAsia="宋体"/>
          <w:color w:val="00000A"/>
          <w:sz w:val="24"/>
          <w:szCs w:val="24"/>
        </w:rPr>
        <w:t>定义好评估模型的性能指标后，我们会使用自研的监控平台监控采集磁盘的各种指标，具体分为两大类</w:t>
      </w:r>
      <w:r>
        <w:rPr>
          <w:rFonts w:hint="eastAsia" w:ascii="宋体" w:hAnsi="宋体" w:eastAsia="宋体"/>
          <w:color w:val="00000A"/>
          <w:sz w:val="24"/>
          <w:szCs w:val="24"/>
        </w:rPr>
        <w:t>：</w:t>
      </w:r>
      <w:r>
        <w:rPr>
          <w:rFonts w:ascii="宋体" w:hAnsi="宋体" w:eastAsia="宋体"/>
          <w:color w:val="00000A"/>
          <w:sz w:val="24"/>
          <w:szCs w:val="24"/>
        </w:rPr>
        <w:t>一类是磁盘 S.M.A.R.T （Self-Monitoring, Analysis and Reporting Technology）</w:t>
      </w:r>
      <w:r>
        <w:rPr>
          <w:rFonts w:hint="eastAsia" w:ascii="宋体" w:hAnsi="宋体" w:eastAsia="宋体"/>
          <w:color w:val="00000A"/>
          <w:sz w:val="24"/>
          <w:szCs w:val="24"/>
        </w:rPr>
        <w:t>；</w:t>
      </w:r>
      <w:r>
        <w:rPr>
          <w:rFonts w:ascii="宋体" w:hAnsi="宋体" w:eastAsia="宋体"/>
          <w:color w:val="00000A"/>
          <w:sz w:val="24"/>
          <w:szCs w:val="24"/>
        </w:rPr>
        <w:t>另外一类是性能指标，包括 IOPS、IO Latency、AML 等等。第一类指标反映磁盘的内部静态特性，第二类指标反映磁盘的外部所处环境的动态特性。</w:t>
      </w:r>
    </w:p>
    <w:p>
      <w:pPr>
        <w:spacing w:line="360" w:lineRule="auto"/>
        <w:jc w:val="left"/>
        <w:rPr>
          <w:ins w:id="311" w:author="zhiwen" w:date="2020-01-10T14:35:46Z"/>
          <w:rFonts w:hint="eastAsia" w:ascii="宋体" w:hAnsi="宋体" w:eastAsia="宋体"/>
          <w:color w:val="00000A"/>
          <w:sz w:val="24"/>
          <w:szCs w:val="24"/>
          <w:lang w:eastAsia="zh-CN"/>
        </w:rPr>
      </w:pPr>
      <w:ins w:id="312" w:author="zhiwen" w:date="2020-01-10T14:35:53Z">
        <w:r>
          <w:rPr>
            <w:rFonts w:hint="eastAsia" w:ascii="宋体" w:hAnsi="宋体" w:eastAsia="宋体"/>
            <w:color w:val="00000A"/>
            <w:sz w:val="24"/>
            <w:szCs w:val="24"/>
            <w:lang w:eastAsia="zh-CN"/>
          </w:rPr>
          <w:drawing>
            <wp:inline distT="0" distB="0" distL="114300" distR="114300">
              <wp:extent cx="5516245" cy="1311910"/>
              <wp:effectExtent l="0" t="0" r="8255" b="2540"/>
              <wp:docPr id="11" name="图片 11" descr="smart-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mart-data-flow"/>
                      <pic:cNvPicPr>
                        <a:picLocks noChangeAspect="1"/>
                      </pic:cNvPicPr>
                    </pic:nvPicPr>
                    <pic:blipFill>
                      <a:blip r:embed="rId11"/>
                      <a:stretch>
                        <a:fillRect/>
                      </a:stretch>
                    </pic:blipFill>
                    <pic:spPr>
                      <a:xfrm>
                        <a:off x="0" y="0"/>
                        <a:ext cx="5516245" cy="1311910"/>
                      </a:xfrm>
                      <a:prstGeom prst="rect">
                        <a:avLst/>
                      </a:prstGeom>
                    </pic:spPr>
                  </pic:pic>
                </a:graphicData>
              </a:graphic>
            </wp:inline>
          </w:drawing>
        </w:r>
      </w:ins>
    </w:p>
    <w:p>
      <w:pPr>
        <w:spacing w:line="360" w:lineRule="auto"/>
        <w:ind w:firstLine="420"/>
        <w:jc w:val="left"/>
        <w:rPr>
          <w:rFonts w:ascii="宋体" w:hAnsi="宋体" w:eastAsia="宋体"/>
          <w:color w:val="00000A"/>
          <w:sz w:val="24"/>
          <w:szCs w:val="24"/>
        </w:rPr>
      </w:pPr>
      <w:r>
        <w:rPr>
          <w:rFonts w:ascii="宋体" w:hAnsi="宋体" w:eastAsia="宋体"/>
          <w:color w:val="00000A"/>
          <w:sz w:val="24"/>
          <w:szCs w:val="24"/>
        </w:rPr>
        <w:t>在获得海量数据后，会对数据进行预处理，包括使用插值技巧补充缺失值、数据标准化、数据归一化等等。经过这一系列的处理后，会对数据以磁盘 model 和 serial number 为基准进行基于 HDF5 格式的层次化存储，以方便下一步</w:t>
      </w:r>
      <w:ins w:id="314" w:author="zhiwen" w:date="2020-01-10T15:14:08Z">
        <w:r>
          <w:rPr>
            <w:rFonts w:hint="eastAsia" w:ascii="宋体" w:hAnsi="宋体" w:eastAsia="宋体"/>
            <w:color w:val="00000A"/>
            <w:sz w:val="24"/>
            <w:szCs w:val="24"/>
            <w:lang w:eastAsia="zh-CN"/>
          </w:rPr>
          <w:t>数据</w:t>
        </w:r>
      </w:ins>
      <w:ins w:id="315" w:author="zhiwen" w:date="2020-01-10T15:14:10Z">
        <w:r>
          <w:rPr>
            <w:rFonts w:hint="eastAsia" w:ascii="宋体" w:hAnsi="宋体" w:eastAsia="宋体"/>
            <w:color w:val="00000A"/>
            <w:sz w:val="24"/>
            <w:szCs w:val="24"/>
            <w:lang w:eastAsia="zh-CN"/>
          </w:rPr>
          <w:t>探索、</w:t>
        </w:r>
      </w:ins>
      <w:r>
        <w:rPr>
          <w:rFonts w:ascii="宋体" w:hAnsi="宋体" w:eastAsia="宋体"/>
          <w:color w:val="00000A"/>
          <w:sz w:val="24"/>
          <w:szCs w:val="24"/>
        </w:rPr>
        <w:t>特征工程，也有利于</w:t>
      </w:r>
      <w:ins w:id="316" w:author="zhiwen" w:date="2020-01-10T15:14:34Z">
        <w:r>
          <w:rPr>
            <w:rFonts w:hint="eastAsia" w:ascii="宋体" w:hAnsi="宋体" w:eastAsia="宋体"/>
            <w:color w:val="00000A"/>
            <w:sz w:val="24"/>
            <w:szCs w:val="24"/>
            <w:lang w:eastAsia="zh-CN"/>
          </w:rPr>
          <w:t>为</w:t>
        </w:r>
      </w:ins>
      <w:r>
        <w:rPr>
          <w:rFonts w:ascii="宋体" w:hAnsi="宋体" w:eastAsia="宋体"/>
          <w:color w:val="00000A"/>
          <w:sz w:val="24"/>
          <w:szCs w:val="24"/>
        </w:rPr>
        <w:t>大</w:t>
      </w:r>
      <w:r>
        <w:rPr>
          <w:rFonts w:hint="eastAsia" w:ascii="宋体" w:hAnsi="宋体" w:eastAsia="宋体"/>
          <w:color w:val="00000A"/>
          <w:sz w:val="24"/>
          <w:szCs w:val="24"/>
        </w:rPr>
        <w:t>规模</w:t>
      </w:r>
      <w:r>
        <w:rPr>
          <w:rFonts w:ascii="宋体" w:hAnsi="宋体" w:eastAsia="宋体"/>
          <w:color w:val="00000A"/>
          <w:sz w:val="24"/>
          <w:szCs w:val="24"/>
        </w:rPr>
        <w:t>的机器学习训练</w:t>
      </w:r>
      <w:ins w:id="317" w:author="zhiwen" w:date="2020-01-10T15:14:44Z">
        <w:r>
          <w:rPr>
            <w:rFonts w:hint="eastAsia" w:ascii="宋体" w:hAnsi="宋体" w:eastAsia="宋体"/>
            <w:color w:val="00000A"/>
            <w:sz w:val="24"/>
            <w:szCs w:val="24"/>
            <w:lang w:eastAsia="zh-CN"/>
          </w:rPr>
          <w:t>构建</w:t>
        </w:r>
      </w:ins>
      <w:ins w:id="318" w:author="zhiwen" w:date="2020-01-10T15:14:44Z">
        <w:r>
          <w:rPr>
            <w:rFonts w:hint="eastAsia" w:ascii="宋体" w:hAnsi="宋体" w:eastAsia="宋体"/>
            <w:color w:val="00000A"/>
            <w:sz w:val="24"/>
            <w:szCs w:val="24"/>
            <w:lang w:val="en-US" w:eastAsia="zh-CN"/>
          </w:rPr>
          <w:t xml:space="preserve"> </w:t>
        </w:r>
      </w:ins>
      <w:ins w:id="319" w:author="zhiwen" w:date="2020-01-10T15:14:47Z">
        <w:r>
          <w:rPr>
            <w:rFonts w:hint="eastAsia" w:ascii="宋体" w:hAnsi="宋体" w:eastAsia="宋体"/>
            <w:color w:val="00000A"/>
            <w:sz w:val="24"/>
            <w:szCs w:val="24"/>
            <w:lang w:val="en-US" w:eastAsia="zh-CN"/>
          </w:rPr>
          <w:t>pipeline</w:t>
        </w:r>
      </w:ins>
      <w:r>
        <w:rPr>
          <w:rFonts w:ascii="宋体" w:hAnsi="宋体" w:eastAsia="宋体"/>
          <w:color w:val="00000A"/>
          <w:sz w:val="24"/>
          <w:szCs w:val="24"/>
        </w:rPr>
        <w:t>。</w:t>
      </w:r>
    </w:p>
    <w:p>
      <w:pPr>
        <w:spacing w:line="360" w:lineRule="auto"/>
        <w:jc w:val="left"/>
        <w:rPr>
          <w:ins w:id="320" w:author="zhiwen" w:date="2020-01-10T14:41:03Z"/>
          <w:rFonts w:hint="default" w:ascii="宋体" w:hAnsi="宋体" w:eastAsia="宋体"/>
          <w:color w:val="00000A"/>
          <w:sz w:val="24"/>
          <w:szCs w:val="24"/>
          <w:lang w:val="en-US" w:eastAsia="zh-CN"/>
        </w:rPr>
      </w:pPr>
      <w:r>
        <w:rPr>
          <w:rFonts w:ascii="宋体" w:hAnsi="宋体" w:eastAsia="宋体"/>
          <w:color w:val="00000A"/>
          <w:sz w:val="24"/>
          <w:szCs w:val="24"/>
        </w:rPr>
        <w:tab/>
      </w:r>
      <w:r>
        <w:rPr>
          <w:rFonts w:ascii="宋体" w:hAnsi="宋体" w:eastAsia="宋体"/>
          <w:color w:val="00000A"/>
          <w:sz w:val="24"/>
          <w:szCs w:val="24"/>
        </w:rPr>
        <w:t>在完成数据的预处理后，</w:t>
      </w:r>
      <w:r>
        <w:rPr>
          <w:rFonts w:hint="eastAsia" w:ascii="宋体" w:hAnsi="宋体" w:eastAsia="宋体"/>
          <w:color w:val="00000A"/>
          <w:sz w:val="24"/>
          <w:szCs w:val="24"/>
        </w:rPr>
        <w:t>会</w:t>
      </w:r>
      <w:r>
        <w:rPr>
          <w:rFonts w:ascii="宋体" w:hAnsi="宋体" w:eastAsia="宋体"/>
          <w:color w:val="00000A"/>
          <w:sz w:val="24"/>
          <w:szCs w:val="24"/>
        </w:rPr>
        <w:t>获得标准化的数据</w:t>
      </w:r>
      <w:r>
        <w:rPr>
          <w:rFonts w:hint="eastAsia" w:ascii="宋体" w:hAnsi="宋体" w:eastAsia="宋体"/>
          <w:color w:val="00000A"/>
          <w:sz w:val="24"/>
          <w:szCs w:val="24"/>
        </w:rPr>
        <w:t>。</w:t>
      </w:r>
      <w:r>
        <w:rPr>
          <w:rFonts w:ascii="宋体" w:hAnsi="宋体" w:eastAsia="宋体"/>
          <w:color w:val="00000A"/>
          <w:sz w:val="24"/>
          <w:szCs w:val="24"/>
        </w:rPr>
        <w:t>为有效进行机器学习任务，我们需要从中提取领域相关的特征。特征工程这一步往往需要大量的领域知识</w:t>
      </w:r>
      <w:ins w:id="321" w:author="zhiwen" w:date="2020-01-10T14:38:46Z">
        <w:r>
          <w:rPr>
            <w:rFonts w:hint="eastAsia" w:ascii="宋体" w:hAnsi="宋体" w:eastAsia="宋体"/>
            <w:color w:val="00000A"/>
            <w:sz w:val="24"/>
            <w:szCs w:val="24"/>
            <w:lang w:eastAsia="zh-CN"/>
          </w:rPr>
          <w:t>以及</w:t>
        </w:r>
      </w:ins>
      <w:ins w:id="322" w:author="zhiwen" w:date="2020-01-10T14:38:47Z">
        <w:r>
          <w:rPr>
            <w:rFonts w:hint="eastAsia" w:ascii="宋体" w:hAnsi="宋体" w:eastAsia="宋体"/>
            <w:color w:val="00000A"/>
            <w:sz w:val="24"/>
            <w:szCs w:val="24"/>
            <w:lang w:eastAsia="zh-CN"/>
          </w:rPr>
          <w:t>对</w:t>
        </w:r>
      </w:ins>
      <w:ins w:id="323" w:author="zhiwen" w:date="2020-01-10T14:38:50Z">
        <w:r>
          <w:rPr>
            <w:rFonts w:hint="eastAsia" w:ascii="宋体" w:hAnsi="宋体" w:eastAsia="宋体"/>
            <w:color w:val="00000A"/>
            <w:sz w:val="24"/>
            <w:szCs w:val="24"/>
            <w:lang w:eastAsia="zh-CN"/>
          </w:rPr>
          <w:t>数据</w:t>
        </w:r>
      </w:ins>
      <w:ins w:id="324" w:author="zhiwen" w:date="2020-01-10T14:38:52Z">
        <w:r>
          <w:rPr>
            <w:rFonts w:hint="eastAsia" w:ascii="宋体" w:hAnsi="宋体" w:eastAsia="宋体"/>
            <w:color w:val="00000A"/>
            <w:sz w:val="24"/>
            <w:szCs w:val="24"/>
            <w:lang w:eastAsia="zh-CN"/>
          </w:rPr>
          <w:t>特点的</w:t>
        </w:r>
      </w:ins>
      <w:ins w:id="325" w:author="zhiwen" w:date="2020-01-10T14:38:53Z">
        <w:r>
          <w:rPr>
            <w:rFonts w:hint="eastAsia" w:ascii="宋体" w:hAnsi="宋体" w:eastAsia="宋体"/>
            <w:color w:val="00000A"/>
            <w:sz w:val="24"/>
            <w:szCs w:val="24"/>
            <w:lang w:eastAsia="zh-CN"/>
          </w:rPr>
          <w:t>探索</w:t>
        </w:r>
      </w:ins>
      <w:r>
        <w:rPr>
          <w:rFonts w:ascii="宋体" w:hAnsi="宋体" w:eastAsia="宋体"/>
          <w:color w:val="00000A"/>
          <w:sz w:val="24"/>
          <w:szCs w:val="24"/>
        </w:rPr>
        <w:t>。</w:t>
      </w:r>
      <w:ins w:id="326" w:author="zhiwen" w:date="2020-01-10T14:41:23Z">
        <w:r>
          <w:rPr>
            <w:rFonts w:hint="eastAsia" w:ascii="宋体" w:hAnsi="宋体" w:eastAsia="宋体"/>
            <w:color w:val="00000A"/>
            <w:sz w:val="24"/>
            <w:szCs w:val="24"/>
            <w:lang w:eastAsia="zh-CN"/>
          </w:rPr>
          <w:t>下图</w:t>
        </w:r>
      </w:ins>
      <w:ins w:id="327" w:author="zhiwen" w:date="2020-01-10T14:41:24Z">
        <w:r>
          <w:rPr>
            <w:rFonts w:hint="eastAsia" w:ascii="宋体" w:hAnsi="宋体" w:eastAsia="宋体"/>
            <w:color w:val="00000A"/>
            <w:sz w:val="24"/>
            <w:szCs w:val="24"/>
            <w:lang w:eastAsia="zh-CN"/>
          </w:rPr>
          <w:t>为</w:t>
        </w:r>
      </w:ins>
      <w:ins w:id="328" w:author="zhiwen" w:date="2020-01-10T14:41:31Z">
        <w:r>
          <w:rPr>
            <w:rFonts w:hint="eastAsia" w:ascii="宋体" w:hAnsi="宋体" w:eastAsia="宋体"/>
            <w:color w:val="00000A"/>
            <w:sz w:val="24"/>
            <w:szCs w:val="24"/>
            <w:lang w:eastAsia="zh-CN"/>
          </w:rPr>
          <w:t>我们</w:t>
        </w:r>
      </w:ins>
      <w:ins w:id="329" w:author="zhiwen" w:date="2020-01-10T14:41:34Z">
        <w:r>
          <w:rPr>
            <w:rFonts w:hint="eastAsia" w:ascii="宋体" w:hAnsi="宋体" w:eastAsia="宋体"/>
            <w:color w:val="00000A"/>
            <w:sz w:val="24"/>
            <w:szCs w:val="24"/>
            <w:lang w:eastAsia="zh-CN"/>
          </w:rPr>
          <w:t>对</w:t>
        </w:r>
      </w:ins>
      <w:ins w:id="330" w:author="zhiwen" w:date="2020-01-10T14:41:39Z">
        <w:r>
          <w:rPr>
            <w:rFonts w:hint="eastAsia" w:ascii="宋体" w:hAnsi="宋体" w:eastAsia="宋体"/>
            <w:color w:val="00000A"/>
            <w:sz w:val="24"/>
            <w:szCs w:val="24"/>
            <w:lang w:eastAsia="zh-CN"/>
          </w:rPr>
          <w:t>某块</w:t>
        </w:r>
      </w:ins>
      <w:ins w:id="331" w:author="zhiwen" w:date="2020-01-10T14:41:40Z">
        <w:r>
          <w:rPr>
            <w:rFonts w:hint="eastAsia" w:ascii="宋体" w:hAnsi="宋体" w:eastAsia="宋体"/>
            <w:color w:val="00000A"/>
            <w:sz w:val="24"/>
            <w:szCs w:val="24"/>
            <w:lang w:eastAsia="zh-CN"/>
          </w:rPr>
          <w:t>磁盘</w:t>
        </w:r>
      </w:ins>
      <w:ins w:id="332" w:author="zhiwen" w:date="2020-01-10T14:41:41Z">
        <w:r>
          <w:rPr>
            <w:rFonts w:hint="eastAsia" w:ascii="宋体" w:hAnsi="宋体" w:eastAsia="宋体"/>
            <w:color w:val="00000A"/>
            <w:sz w:val="24"/>
            <w:szCs w:val="24"/>
            <w:lang w:eastAsia="zh-CN"/>
          </w:rPr>
          <w:t>的</w:t>
        </w:r>
      </w:ins>
      <w:ins w:id="333" w:author="zhiwen" w:date="2020-01-10T14:41:43Z">
        <w:r>
          <w:rPr>
            <w:rFonts w:hint="eastAsia" w:ascii="宋体" w:hAnsi="宋体" w:eastAsia="宋体"/>
            <w:color w:val="00000A"/>
            <w:sz w:val="24"/>
            <w:szCs w:val="24"/>
            <w:lang w:val="en-US" w:eastAsia="zh-CN"/>
          </w:rPr>
          <w:t xml:space="preserve"> </w:t>
        </w:r>
      </w:ins>
      <w:ins w:id="334" w:author="zhiwen" w:date="2020-01-10T14:41:45Z">
        <w:r>
          <w:rPr>
            <w:rFonts w:hint="eastAsia" w:ascii="宋体" w:hAnsi="宋体" w:eastAsia="宋体"/>
            <w:color w:val="00000A"/>
            <w:sz w:val="24"/>
            <w:szCs w:val="24"/>
            <w:lang w:val="en-US" w:eastAsia="zh-CN"/>
          </w:rPr>
          <w:t>SMART</w:t>
        </w:r>
      </w:ins>
      <w:ins w:id="335" w:author="zhiwen" w:date="2020-01-10T14:41:46Z">
        <w:r>
          <w:rPr>
            <w:rFonts w:hint="eastAsia" w:ascii="宋体" w:hAnsi="宋体" w:eastAsia="宋体"/>
            <w:color w:val="00000A"/>
            <w:sz w:val="24"/>
            <w:szCs w:val="24"/>
            <w:lang w:val="en-US" w:eastAsia="zh-CN"/>
          </w:rPr>
          <w:t xml:space="preserve"> </w:t>
        </w:r>
      </w:ins>
      <w:ins w:id="336" w:author="zhiwen" w:date="2020-01-10T14:41:47Z">
        <w:r>
          <w:rPr>
            <w:rFonts w:hint="eastAsia" w:ascii="宋体" w:hAnsi="宋体" w:eastAsia="宋体"/>
            <w:color w:val="00000A"/>
            <w:sz w:val="24"/>
            <w:szCs w:val="24"/>
            <w:lang w:val="en-US" w:eastAsia="zh-CN"/>
          </w:rPr>
          <w:t>数据</w:t>
        </w:r>
      </w:ins>
      <w:ins w:id="337" w:author="zhiwen" w:date="2020-01-10T14:41:52Z">
        <w:r>
          <w:rPr>
            <w:rFonts w:hint="eastAsia" w:ascii="宋体" w:hAnsi="宋体" w:eastAsia="宋体"/>
            <w:color w:val="00000A"/>
            <w:sz w:val="24"/>
            <w:szCs w:val="24"/>
            <w:lang w:val="en-US" w:eastAsia="zh-CN"/>
          </w:rPr>
          <w:t>聚类后</w:t>
        </w:r>
      </w:ins>
      <w:ins w:id="338" w:author="zhiwen" w:date="2020-01-10T14:41:53Z">
        <w:r>
          <w:rPr>
            <w:rFonts w:hint="eastAsia" w:ascii="宋体" w:hAnsi="宋体" w:eastAsia="宋体"/>
            <w:color w:val="00000A"/>
            <w:sz w:val="24"/>
            <w:szCs w:val="24"/>
            <w:lang w:val="en-US" w:eastAsia="zh-CN"/>
          </w:rPr>
          <w:t>的</w:t>
        </w:r>
      </w:ins>
      <w:ins w:id="339" w:author="zhiwen" w:date="2020-01-10T14:41:55Z">
        <w:r>
          <w:rPr>
            <w:rFonts w:hint="eastAsia" w:ascii="宋体" w:hAnsi="宋体" w:eastAsia="宋体"/>
            <w:color w:val="00000A"/>
            <w:sz w:val="24"/>
            <w:szCs w:val="24"/>
            <w:lang w:val="en-US" w:eastAsia="zh-CN"/>
          </w:rPr>
          <w:t>可视化</w:t>
        </w:r>
      </w:ins>
      <w:ins w:id="340" w:author="zhiwen" w:date="2020-01-10T14:42:42Z">
        <w:r>
          <w:rPr>
            <w:rFonts w:hint="eastAsia" w:ascii="宋体" w:hAnsi="宋体" w:eastAsia="宋体"/>
            <w:color w:val="00000A"/>
            <w:sz w:val="24"/>
            <w:szCs w:val="24"/>
            <w:lang w:val="en-US" w:eastAsia="zh-CN"/>
          </w:rPr>
          <w:t>：</w:t>
        </w:r>
      </w:ins>
    </w:p>
    <w:p>
      <w:pPr>
        <w:spacing w:line="360" w:lineRule="auto"/>
        <w:jc w:val="left"/>
        <w:rPr>
          <w:ins w:id="341" w:author="zhiwen" w:date="2020-01-10T14:41:04Z"/>
          <w:rFonts w:hint="eastAsia" w:ascii="宋体" w:hAnsi="宋体" w:eastAsia="宋体"/>
          <w:color w:val="00000A"/>
          <w:sz w:val="24"/>
          <w:szCs w:val="24"/>
          <w:lang w:eastAsia="zh-CN"/>
        </w:rPr>
      </w:pPr>
      <w:ins w:id="342" w:author="zhiwen" w:date="2020-01-10T14:41:10Z">
        <w:r>
          <w:rPr>
            <w:rFonts w:hint="eastAsia" w:ascii="宋体" w:hAnsi="宋体" w:eastAsia="宋体"/>
            <w:color w:val="00000A"/>
            <w:sz w:val="24"/>
            <w:szCs w:val="24"/>
            <w:lang w:eastAsia="zh-CN"/>
          </w:rPr>
          <w:drawing>
            <wp:inline distT="0" distB="0" distL="114300" distR="114300">
              <wp:extent cx="5510530" cy="2725420"/>
              <wp:effectExtent l="0" t="0" r="13970" b="17780"/>
              <wp:docPr id="13" name="图片 13" descr="st4000dm000_smart_clusterin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t4000dm000_smart_clustering_3"/>
                      <pic:cNvPicPr>
                        <a:picLocks noChangeAspect="1"/>
                      </pic:cNvPicPr>
                    </pic:nvPicPr>
                    <pic:blipFill>
                      <a:blip r:embed="rId12"/>
                      <a:stretch>
                        <a:fillRect/>
                      </a:stretch>
                    </pic:blipFill>
                    <pic:spPr>
                      <a:xfrm>
                        <a:off x="0" y="0"/>
                        <a:ext cx="5510530" cy="2725420"/>
                      </a:xfrm>
                      <a:prstGeom prst="rect">
                        <a:avLst/>
                      </a:prstGeom>
                    </pic:spPr>
                  </pic:pic>
                </a:graphicData>
              </a:graphic>
            </wp:inline>
          </w:drawing>
        </w:r>
      </w:ins>
    </w:p>
    <w:p>
      <w:pPr>
        <w:spacing w:line="360" w:lineRule="auto"/>
        <w:jc w:val="left"/>
        <w:rPr>
          <w:ins w:id="344" w:author="zhiwen" w:date="2020-01-10T14:50:20Z"/>
          <w:rFonts w:hint="eastAsia" w:ascii="宋体" w:hAnsi="宋体" w:eastAsia="宋体"/>
          <w:color w:val="00000A"/>
          <w:sz w:val="24"/>
          <w:szCs w:val="24"/>
          <w:lang w:val="en-US" w:eastAsia="zh-CN"/>
        </w:rPr>
      </w:pPr>
      <w:ins w:id="345" w:author="zhiwen" w:date="2020-01-10T14:42:06Z">
        <w:r>
          <w:rPr>
            <w:rFonts w:hint="eastAsia" w:ascii="宋体" w:hAnsi="宋体" w:eastAsia="宋体"/>
            <w:color w:val="00000A"/>
            <w:sz w:val="24"/>
            <w:szCs w:val="24"/>
            <w:lang w:eastAsia="zh-CN"/>
          </w:rPr>
          <w:t>可以</w:t>
        </w:r>
      </w:ins>
      <w:ins w:id="346" w:author="zhiwen" w:date="2020-01-10T14:42:09Z">
        <w:r>
          <w:rPr>
            <w:rFonts w:hint="eastAsia" w:ascii="宋体" w:hAnsi="宋体" w:eastAsia="宋体"/>
            <w:color w:val="00000A"/>
            <w:sz w:val="24"/>
            <w:szCs w:val="24"/>
            <w:lang w:eastAsia="zh-CN"/>
          </w:rPr>
          <w:t>知道，</w:t>
        </w:r>
      </w:ins>
      <w:ins w:id="347" w:author="zhiwen" w:date="2020-01-10T14:42:11Z">
        <w:r>
          <w:rPr>
            <w:rFonts w:hint="eastAsia" w:ascii="宋体" w:hAnsi="宋体" w:eastAsia="宋体"/>
            <w:color w:val="00000A"/>
            <w:sz w:val="24"/>
            <w:szCs w:val="24"/>
            <w:lang w:val="en-US" w:eastAsia="zh-CN"/>
          </w:rPr>
          <w:t>S</w:t>
        </w:r>
      </w:ins>
      <w:ins w:id="348" w:author="zhiwen" w:date="2020-01-10T14:42:12Z">
        <w:r>
          <w:rPr>
            <w:rFonts w:hint="eastAsia" w:ascii="宋体" w:hAnsi="宋体" w:eastAsia="宋体"/>
            <w:color w:val="00000A"/>
            <w:sz w:val="24"/>
            <w:szCs w:val="24"/>
            <w:lang w:val="en-US" w:eastAsia="zh-CN"/>
          </w:rPr>
          <w:t xml:space="preserve">MART </w:t>
        </w:r>
      </w:ins>
      <w:ins w:id="349" w:author="zhiwen" w:date="2020-01-10T14:43:08Z">
        <w:r>
          <w:rPr>
            <w:rFonts w:hint="eastAsia" w:ascii="宋体" w:hAnsi="宋体" w:eastAsia="宋体"/>
            <w:color w:val="00000A"/>
            <w:sz w:val="24"/>
            <w:szCs w:val="24"/>
            <w:lang w:val="en-US" w:eastAsia="zh-CN"/>
          </w:rPr>
          <w:t>多维</w:t>
        </w:r>
      </w:ins>
      <w:ins w:id="350" w:author="zhiwen" w:date="2020-01-10T14:43:09Z">
        <w:r>
          <w:rPr>
            <w:rFonts w:hint="eastAsia" w:ascii="宋体" w:hAnsi="宋体" w:eastAsia="宋体"/>
            <w:color w:val="00000A"/>
            <w:sz w:val="24"/>
            <w:szCs w:val="24"/>
            <w:lang w:val="en-US" w:eastAsia="zh-CN"/>
          </w:rPr>
          <w:t>时序数据</w:t>
        </w:r>
      </w:ins>
      <w:ins w:id="351" w:author="zhiwen" w:date="2020-01-10T14:43:11Z">
        <w:r>
          <w:rPr>
            <w:rFonts w:hint="eastAsia" w:ascii="宋体" w:hAnsi="宋体" w:eastAsia="宋体"/>
            <w:color w:val="00000A"/>
            <w:sz w:val="24"/>
            <w:szCs w:val="24"/>
            <w:lang w:val="en-US" w:eastAsia="zh-CN"/>
          </w:rPr>
          <w:t>可以</w:t>
        </w:r>
      </w:ins>
      <w:ins w:id="352" w:author="zhiwen" w:date="2020-01-10T14:43:20Z">
        <w:r>
          <w:rPr>
            <w:rFonts w:hint="eastAsia" w:ascii="宋体" w:hAnsi="宋体" w:eastAsia="宋体"/>
            <w:color w:val="00000A"/>
            <w:sz w:val="24"/>
            <w:szCs w:val="24"/>
            <w:lang w:val="en-US" w:eastAsia="zh-CN"/>
          </w:rPr>
          <w:t>大致</w:t>
        </w:r>
      </w:ins>
      <w:ins w:id="353" w:author="zhiwen" w:date="2020-01-10T14:43:21Z">
        <w:r>
          <w:rPr>
            <w:rFonts w:hint="eastAsia" w:ascii="宋体" w:hAnsi="宋体" w:eastAsia="宋体"/>
            <w:color w:val="00000A"/>
            <w:sz w:val="24"/>
            <w:szCs w:val="24"/>
            <w:lang w:val="en-US" w:eastAsia="zh-CN"/>
          </w:rPr>
          <w:t>分为</w:t>
        </w:r>
      </w:ins>
      <w:ins w:id="354" w:author="zhiwen" w:date="2020-01-10T14:43:22Z">
        <w:r>
          <w:rPr>
            <w:rFonts w:hint="eastAsia" w:ascii="宋体" w:hAnsi="宋体" w:eastAsia="宋体"/>
            <w:color w:val="00000A"/>
            <w:sz w:val="24"/>
            <w:szCs w:val="24"/>
            <w:lang w:val="en-US" w:eastAsia="zh-CN"/>
          </w:rPr>
          <w:t>三类：</w:t>
        </w:r>
      </w:ins>
      <w:ins w:id="355" w:author="zhiwen" w:date="2020-01-10T14:43:29Z">
        <w:r>
          <w:rPr>
            <w:rFonts w:hint="eastAsia" w:ascii="宋体" w:hAnsi="宋体" w:eastAsia="宋体"/>
            <w:color w:val="00000A"/>
            <w:sz w:val="24"/>
            <w:szCs w:val="24"/>
            <w:lang w:val="en-US" w:eastAsia="zh-CN"/>
          </w:rPr>
          <w:t>持续</w:t>
        </w:r>
      </w:ins>
      <w:ins w:id="356" w:author="zhiwen" w:date="2020-01-10T14:43:31Z">
        <w:r>
          <w:rPr>
            <w:rFonts w:hint="eastAsia" w:ascii="宋体" w:hAnsi="宋体" w:eastAsia="宋体"/>
            <w:color w:val="00000A"/>
            <w:sz w:val="24"/>
            <w:szCs w:val="24"/>
            <w:lang w:val="en-US" w:eastAsia="zh-CN"/>
          </w:rPr>
          <w:t>增长、</w:t>
        </w:r>
      </w:ins>
      <w:ins w:id="357" w:author="zhiwen" w:date="2020-01-10T14:43:34Z">
        <w:r>
          <w:rPr>
            <w:rFonts w:hint="eastAsia" w:ascii="宋体" w:hAnsi="宋体" w:eastAsia="宋体"/>
            <w:color w:val="00000A"/>
            <w:sz w:val="24"/>
            <w:szCs w:val="24"/>
            <w:lang w:val="en-US" w:eastAsia="zh-CN"/>
          </w:rPr>
          <w:t>突变</w:t>
        </w:r>
      </w:ins>
      <w:ins w:id="358" w:author="zhiwen" w:date="2020-01-10T14:43:37Z">
        <w:r>
          <w:rPr>
            <w:rFonts w:hint="eastAsia" w:ascii="宋体" w:hAnsi="宋体" w:eastAsia="宋体"/>
            <w:color w:val="00000A"/>
            <w:sz w:val="24"/>
            <w:szCs w:val="24"/>
            <w:lang w:val="en-US" w:eastAsia="zh-CN"/>
          </w:rPr>
          <w:t>、</w:t>
        </w:r>
      </w:ins>
      <w:ins w:id="359" w:author="zhiwen" w:date="2020-01-10T14:43:39Z">
        <w:r>
          <w:rPr>
            <w:rFonts w:hint="eastAsia" w:ascii="宋体" w:hAnsi="宋体" w:eastAsia="宋体"/>
            <w:color w:val="00000A"/>
            <w:sz w:val="24"/>
            <w:szCs w:val="24"/>
            <w:lang w:val="en-US" w:eastAsia="zh-CN"/>
          </w:rPr>
          <w:t>波动</w:t>
        </w:r>
      </w:ins>
      <w:ins w:id="360" w:author="zhiwen" w:date="2020-01-10T14:43:40Z">
        <w:r>
          <w:rPr>
            <w:rFonts w:hint="eastAsia" w:ascii="宋体" w:hAnsi="宋体" w:eastAsia="宋体"/>
            <w:color w:val="00000A"/>
            <w:sz w:val="24"/>
            <w:szCs w:val="24"/>
            <w:lang w:val="en-US" w:eastAsia="zh-CN"/>
          </w:rPr>
          <w:t>。</w:t>
        </w:r>
      </w:ins>
      <w:ins w:id="361" w:author="zhiwen" w:date="2020-01-10T15:16:19Z">
        <w:r>
          <w:rPr>
            <w:rFonts w:ascii="宋体" w:hAnsi="宋体" w:eastAsia="宋体"/>
            <w:color w:val="00000A"/>
            <w:sz w:val="24"/>
            <w:szCs w:val="24"/>
          </w:rPr>
          <w:t>从现有的数据我们分析到，磁盘故障前部分指标存在突变现象，我们会使用 time series segmentation 和 compact time series representation 方法把包括突变现象的多维时序数据压缩为特征向量，并作为机器学习模型的输入。</w:t>
        </w:r>
      </w:ins>
      <w:ins w:id="362" w:author="zhiwen" w:date="2020-01-10T15:15:23Z">
        <w:r>
          <w:rPr>
            <w:rFonts w:hint="eastAsia" w:ascii="宋体" w:hAnsi="宋体" w:eastAsia="宋体"/>
            <w:color w:val="00000A"/>
            <w:sz w:val="24"/>
            <w:szCs w:val="24"/>
            <w:lang w:val="en-US" w:eastAsia="zh-CN"/>
          </w:rPr>
          <w:t>基于</w:t>
        </w:r>
      </w:ins>
      <w:ins w:id="363" w:author="zhiwen" w:date="2020-01-10T15:16:36Z">
        <w:r>
          <w:rPr>
            <w:rFonts w:hint="eastAsia" w:ascii="宋体" w:hAnsi="宋体" w:eastAsia="宋体"/>
            <w:color w:val="00000A"/>
            <w:sz w:val="24"/>
            <w:szCs w:val="24"/>
            <w:lang w:val="en-US" w:eastAsia="zh-CN"/>
          </w:rPr>
          <w:t>以上</w:t>
        </w:r>
      </w:ins>
      <w:ins w:id="364" w:author="zhiwen" w:date="2020-01-10T15:16:37Z">
        <w:r>
          <w:rPr>
            <w:rFonts w:hint="eastAsia" w:ascii="宋体" w:hAnsi="宋体" w:eastAsia="宋体"/>
            <w:color w:val="00000A"/>
            <w:sz w:val="24"/>
            <w:szCs w:val="24"/>
            <w:lang w:val="en-US" w:eastAsia="zh-CN"/>
          </w:rPr>
          <w:t>分析</w:t>
        </w:r>
      </w:ins>
      <w:ins w:id="365" w:author="zhiwen" w:date="2020-01-10T15:16:52Z">
        <w:r>
          <w:rPr>
            <w:rFonts w:hint="eastAsia" w:ascii="宋体" w:hAnsi="宋体" w:eastAsia="宋体"/>
            <w:color w:val="00000A"/>
            <w:sz w:val="24"/>
            <w:szCs w:val="24"/>
            <w:lang w:val="en-US" w:eastAsia="zh-CN"/>
          </w:rPr>
          <w:t>和</w:t>
        </w:r>
      </w:ins>
      <w:ins w:id="366" w:author="zhiwen" w:date="2020-01-10T15:15:24Z">
        <w:r>
          <w:rPr>
            <w:rFonts w:hint="eastAsia" w:ascii="宋体" w:hAnsi="宋体" w:eastAsia="宋体"/>
            <w:color w:val="00000A"/>
            <w:sz w:val="24"/>
            <w:szCs w:val="24"/>
            <w:lang w:val="en-US" w:eastAsia="zh-CN"/>
          </w:rPr>
          <w:t>对</w:t>
        </w:r>
      </w:ins>
      <w:ins w:id="367" w:author="zhiwen" w:date="2020-01-10T15:15:25Z">
        <w:r>
          <w:rPr>
            <w:rFonts w:hint="eastAsia" w:ascii="宋体" w:hAnsi="宋体" w:eastAsia="宋体"/>
            <w:color w:val="00000A"/>
            <w:sz w:val="24"/>
            <w:szCs w:val="24"/>
            <w:lang w:val="en-US" w:eastAsia="zh-CN"/>
          </w:rPr>
          <w:t xml:space="preserve"> </w:t>
        </w:r>
      </w:ins>
      <w:ins w:id="368" w:author="zhiwen" w:date="2020-01-10T15:15:26Z">
        <w:r>
          <w:rPr>
            <w:rFonts w:hint="eastAsia" w:ascii="宋体" w:hAnsi="宋体" w:eastAsia="宋体"/>
            <w:color w:val="00000A"/>
            <w:sz w:val="24"/>
            <w:szCs w:val="24"/>
            <w:lang w:val="en-US" w:eastAsia="zh-CN"/>
          </w:rPr>
          <w:t>SMART</w:t>
        </w:r>
      </w:ins>
      <w:ins w:id="369" w:author="zhiwen" w:date="2020-01-10T15:15:27Z">
        <w:r>
          <w:rPr>
            <w:rFonts w:hint="eastAsia" w:ascii="宋体" w:hAnsi="宋体" w:eastAsia="宋体"/>
            <w:color w:val="00000A"/>
            <w:sz w:val="24"/>
            <w:szCs w:val="24"/>
            <w:lang w:val="en-US" w:eastAsia="zh-CN"/>
          </w:rPr>
          <w:t xml:space="preserve"> </w:t>
        </w:r>
      </w:ins>
      <w:ins w:id="370" w:author="zhiwen" w:date="2020-01-10T15:15:28Z">
        <w:r>
          <w:rPr>
            <w:rFonts w:hint="eastAsia" w:ascii="宋体" w:hAnsi="宋体" w:eastAsia="宋体"/>
            <w:color w:val="00000A"/>
            <w:sz w:val="24"/>
            <w:szCs w:val="24"/>
            <w:lang w:val="en-US" w:eastAsia="zh-CN"/>
          </w:rPr>
          <w:t>数据</w:t>
        </w:r>
      </w:ins>
      <w:ins w:id="371" w:author="zhiwen" w:date="2020-01-10T15:15:29Z">
        <w:r>
          <w:rPr>
            <w:rFonts w:hint="eastAsia" w:ascii="宋体" w:hAnsi="宋体" w:eastAsia="宋体"/>
            <w:color w:val="00000A"/>
            <w:sz w:val="24"/>
            <w:szCs w:val="24"/>
            <w:lang w:val="en-US" w:eastAsia="zh-CN"/>
          </w:rPr>
          <w:t>的</w:t>
        </w:r>
      </w:ins>
      <w:ins w:id="372" w:author="zhiwen" w:date="2020-01-10T15:15:34Z">
        <w:r>
          <w:rPr>
            <w:rFonts w:hint="eastAsia" w:ascii="宋体" w:hAnsi="宋体" w:eastAsia="宋体"/>
            <w:color w:val="00000A"/>
            <w:sz w:val="24"/>
            <w:szCs w:val="24"/>
            <w:lang w:val="en-US" w:eastAsia="zh-CN"/>
          </w:rPr>
          <w:t>理解</w:t>
        </w:r>
      </w:ins>
      <w:ins w:id="373" w:author="zhiwen" w:date="2020-01-10T15:15:35Z">
        <w:r>
          <w:rPr>
            <w:rFonts w:hint="eastAsia" w:ascii="宋体" w:hAnsi="宋体" w:eastAsia="宋体"/>
            <w:color w:val="00000A"/>
            <w:sz w:val="24"/>
            <w:szCs w:val="24"/>
            <w:lang w:val="en-US" w:eastAsia="zh-CN"/>
          </w:rPr>
          <w:t>以及</w:t>
        </w:r>
      </w:ins>
      <w:ins w:id="374" w:author="zhiwen" w:date="2020-01-10T15:15:41Z">
        <w:r>
          <w:rPr>
            <w:rFonts w:hint="eastAsia" w:ascii="宋体" w:hAnsi="宋体" w:eastAsia="宋体"/>
            <w:color w:val="00000A"/>
            <w:sz w:val="24"/>
            <w:szCs w:val="24"/>
            <w:lang w:val="en-US" w:eastAsia="zh-CN"/>
          </w:rPr>
          <w:t>我们</w:t>
        </w:r>
      </w:ins>
      <w:ins w:id="375" w:author="zhiwen" w:date="2020-01-10T15:15:43Z">
        <w:r>
          <w:rPr>
            <w:rFonts w:hint="eastAsia" w:ascii="宋体" w:hAnsi="宋体" w:eastAsia="宋体"/>
            <w:color w:val="00000A"/>
            <w:sz w:val="24"/>
            <w:szCs w:val="24"/>
            <w:lang w:val="en-US" w:eastAsia="zh-CN"/>
          </w:rPr>
          <w:t>已有</w:t>
        </w:r>
      </w:ins>
      <w:ins w:id="376" w:author="zhiwen" w:date="2020-01-10T15:15:44Z">
        <w:r>
          <w:rPr>
            <w:rFonts w:hint="eastAsia" w:ascii="宋体" w:hAnsi="宋体" w:eastAsia="宋体"/>
            <w:color w:val="00000A"/>
            <w:sz w:val="24"/>
            <w:szCs w:val="24"/>
            <w:lang w:val="en-US" w:eastAsia="zh-CN"/>
          </w:rPr>
          <w:t>数据</w:t>
        </w:r>
      </w:ins>
      <w:ins w:id="377" w:author="zhiwen" w:date="2020-01-10T15:15:45Z">
        <w:r>
          <w:rPr>
            <w:rFonts w:hint="eastAsia" w:ascii="宋体" w:hAnsi="宋体" w:eastAsia="宋体"/>
            <w:color w:val="00000A"/>
            <w:sz w:val="24"/>
            <w:szCs w:val="24"/>
            <w:lang w:val="en-US" w:eastAsia="zh-CN"/>
          </w:rPr>
          <w:t>的</w:t>
        </w:r>
      </w:ins>
      <w:ins w:id="378" w:author="zhiwen" w:date="2020-01-10T15:15:47Z">
        <w:r>
          <w:rPr>
            <w:rFonts w:hint="eastAsia" w:ascii="宋体" w:hAnsi="宋体" w:eastAsia="宋体"/>
            <w:color w:val="00000A"/>
            <w:sz w:val="24"/>
            <w:szCs w:val="24"/>
            <w:lang w:val="en-US" w:eastAsia="zh-CN"/>
          </w:rPr>
          <w:t>探索</w:t>
        </w:r>
      </w:ins>
      <w:ins w:id="379" w:author="zhiwen" w:date="2020-01-10T15:15:50Z">
        <w:r>
          <w:rPr>
            <w:rFonts w:hint="eastAsia" w:ascii="宋体" w:hAnsi="宋体" w:eastAsia="宋体"/>
            <w:color w:val="00000A"/>
            <w:sz w:val="24"/>
            <w:szCs w:val="24"/>
            <w:lang w:val="en-US" w:eastAsia="zh-CN"/>
          </w:rPr>
          <w:t>、</w:t>
        </w:r>
      </w:ins>
      <w:ins w:id="380" w:author="zhiwen" w:date="2020-01-10T15:15:52Z">
        <w:r>
          <w:rPr>
            <w:rFonts w:hint="eastAsia" w:ascii="宋体" w:hAnsi="宋体" w:eastAsia="宋体"/>
            <w:color w:val="00000A"/>
            <w:sz w:val="24"/>
            <w:szCs w:val="24"/>
            <w:lang w:val="en-US" w:eastAsia="zh-CN"/>
          </w:rPr>
          <w:t>认知</w:t>
        </w:r>
      </w:ins>
      <w:ins w:id="381" w:author="zhiwen" w:date="2020-01-10T14:44:14Z">
        <w:r>
          <w:rPr>
            <w:rFonts w:hint="eastAsia" w:ascii="宋体" w:hAnsi="宋体" w:eastAsia="宋体"/>
            <w:color w:val="00000A"/>
            <w:sz w:val="24"/>
            <w:szCs w:val="24"/>
            <w:lang w:val="en-US" w:eastAsia="zh-CN"/>
          </w:rPr>
          <w:t>，</w:t>
        </w:r>
      </w:ins>
      <w:ins w:id="382" w:author="zhiwen" w:date="2020-01-10T14:44:15Z">
        <w:r>
          <w:rPr>
            <w:rFonts w:hint="eastAsia" w:ascii="宋体" w:hAnsi="宋体" w:eastAsia="宋体"/>
            <w:color w:val="00000A"/>
            <w:sz w:val="24"/>
            <w:szCs w:val="24"/>
            <w:lang w:val="en-US" w:eastAsia="zh-CN"/>
          </w:rPr>
          <w:t>我们</w:t>
        </w:r>
      </w:ins>
      <w:ins w:id="383" w:author="zhiwen" w:date="2020-01-10T14:44:16Z">
        <w:r>
          <w:rPr>
            <w:rFonts w:hint="eastAsia" w:ascii="宋体" w:hAnsi="宋体" w:eastAsia="宋体"/>
            <w:color w:val="00000A"/>
            <w:sz w:val="24"/>
            <w:szCs w:val="24"/>
            <w:lang w:val="en-US" w:eastAsia="zh-CN"/>
          </w:rPr>
          <w:t>设计</w:t>
        </w:r>
      </w:ins>
      <w:ins w:id="384" w:author="zhiwen" w:date="2020-01-10T14:44:53Z">
        <w:r>
          <w:rPr>
            <w:rFonts w:hint="eastAsia" w:ascii="宋体" w:hAnsi="宋体" w:eastAsia="宋体"/>
            <w:color w:val="00000A"/>
            <w:sz w:val="24"/>
            <w:szCs w:val="24"/>
            <w:lang w:val="en-US" w:eastAsia="zh-CN"/>
          </w:rPr>
          <w:t>了</w:t>
        </w:r>
      </w:ins>
      <w:ins w:id="385" w:author="zhiwen" w:date="2020-01-10T14:44:54Z">
        <w:r>
          <w:rPr>
            <w:rFonts w:hint="eastAsia" w:ascii="宋体" w:hAnsi="宋体" w:eastAsia="宋体"/>
            <w:color w:val="00000A"/>
            <w:sz w:val="24"/>
            <w:szCs w:val="24"/>
            <w:lang w:val="en-US" w:eastAsia="zh-CN"/>
          </w:rPr>
          <w:t xml:space="preserve"> 57</w:t>
        </w:r>
      </w:ins>
      <w:ins w:id="386" w:author="zhiwen" w:date="2020-01-10T14:44:55Z">
        <w:r>
          <w:rPr>
            <w:rFonts w:hint="eastAsia" w:ascii="宋体" w:hAnsi="宋体" w:eastAsia="宋体"/>
            <w:color w:val="00000A"/>
            <w:sz w:val="24"/>
            <w:szCs w:val="24"/>
            <w:lang w:val="en-US" w:eastAsia="zh-CN"/>
          </w:rPr>
          <w:t xml:space="preserve"> </w:t>
        </w:r>
      </w:ins>
      <w:ins w:id="387" w:author="zhiwen" w:date="2020-01-10T14:44:56Z">
        <w:r>
          <w:rPr>
            <w:rFonts w:hint="eastAsia" w:ascii="宋体" w:hAnsi="宋体" w:eastAsia="宋体"/>
            <w:color w:val="00000A"/>
            <w:sz w:val="24"/>
            <w:szCs w:val="24"/>
            <w:lang w:val="en-US" w:eastAsia="zh-CN"/>
          </w:rPr>
          <w:t>个</w:t>
        </w:r>
      </w:ins>
      <w:ins w:id="388" w:author="zhiwen" w:date="2020-01-10T14:44:57Z">
        <w:r>
          <w:rPr>
            <w:rFonts w:hint="eastAsia" w:ascii="宋体" w:hAnsi="宋体" w:eastAsia="宋体"/>
            <w:color w:val="00000A"/>
            <w:sz w:val="24"/>
            <w:szCs w:val="24"/>
            <w:lang w:val="en-US" w:eastAsia="zh-CN"/>
          </w:rPr>
          <w:t>特征</w:t>
        </w:r>
      </w:ins>
      <w:ins w:id="389" w:author="zhiwen" w:date="2020-01-10T14:44:59Z">
        <w:r>
          <w:rPr>
            <w:rFonts w:hint="eastAsia" w:ascii="宋体" w:hAnsi="宋体" w:eastAsia="宋体"/>
            <w:color w:val="00000A"/>
            <w:sz w:val="24"/>
            <w:szCs w:val="24"/>
            <w:lang w:val="en-US" w:eastAsia="zh-CN"/>
          </w:rPr>
          <w:t>，</w:t>
        </w:r>
      </w:ins>
      <w:ins w:id="390" w:author="zhiwen" w:date="2020-01-10T14:45:00Z">
        <w:r>
          <w:rPr>
            <w:rFonts w:hint="eastAsia" w:ascii="宋体" w:hAnsi="宋体" w:eastAsia="宋体"/>
            <w:color w:val="00000A"/>
            <w:sz w:val="24"/>
            <w:szCs w:val="24"/>
            <w:lang w:val="en-US" w:eastAsia="zh-CN"/>
          </w:rPr>
          <w:t>由于</w:t>
        </w:r>
      </w:ins>
      <w:ins w:id="391" w:author="zhiwen" w:date="2020-01-10T14:45:04Z">
        <w:r>
          <w:rPr>
            <w:rFonts w:hint="eastAsia" w:ascii="宋体" w:hAnsi="宋体" w:eastAsia="宋体"/>
            <w:color w:val="00000A"/>
            <w:sz w:val="24"/>
            <w:szCs w:val="24"/>
            <w:lang w:val="en-US" w:eastAsia="zh-CN"/>
          </w:rPr>
          <w:t>由于</w:t>
        </w:r>
      </w:ins>
      <w:ins w:id="392" w:author="zhiwen" w:date="2020-01-10T14:45:09Z">
        <w:r>
          <w:rPr>
            <w:rFonts w:hint="eastAsia" w:ascii="宋体" w:hAnsi="宋体" w:eastAsia="宋体"/>
            <w:color w:val="00000A"/>
            <w:sz w:val="24"/>
            <w:szCs w:val="24"/>
            <w:lang w:val="en-US" w:eastAsia="zh-CN"/>
          </w:rPr>
          <w:t>篇幅</w:t>
        </w:r>
      </w:ins>
      <w:ins w:id="393" w:author="zhiwen" w:date="2020-01-10T14:45:10Z">
        <w:r>
          <w:rPr>
            <w:rFonts w:hint="eastAsia" w:ascii="宋体" w:hAnsi="宋体" w:eastAsia="宋体"/>
            <w:color w:val="00000A"/>
            <w:sz w:val="24"/>
            <w:szCs w:val="24"/>
            <w:lang w:val="en-US" w:eastAsia="zh-CN"/>
          </w:rPr>
          <w:t>有限，</w:t>
        </w:r>
      </w:ins>
      <w:ins w:id="394" w:author="zhiwen" w:date="2020-01-10T14:45:14Z">
        <w:r>
          <w:rPr>
            <w:rFonts w:hint="eastAsia" w:ascii="宋体" w:hAnsi="宋体" w:eastAsia="宋体"/>
            <w:color w:val="00000A"/>
            <w:sz w:val="24"/>
            <w:szCs w:val="24"/>
            <w:lang w:val="en-US" w:eastAsia="zh-CN"/>
          </w:rPr>
          <w:t>我们</w:t>
        </w:r>
      </w:ins>
      <w:ins w:id="395" w:author="zhiwen" w:date="2020-01-10T14:45:20Z">
        <w:r>
          <w:rPr>
            <w:rFonts w:hint="eastAsia" w:ascii="宋体" w:hAnsi="宋体" w:eastAsia="宋体"/>
            <w:color w:val="00000A"/>
            <w:sz w:val="24"/>
            <w:szCs w:val="24"/>
            <w:lang w:val="en-US" w:eastAsia="zh-CN"/>
          </w:rPr>
          <w:t>列举</w:t>
        </w:r>
      </w:ins>
      <w:ins w:id="396" w:author="zhiwen" w:date="2020-01-10T14:50:56Z">
        <w:r>
          <w:rPr>
            <w:rFonts w:hint="eastAsia" w:ascii="宋体" w:hAnsi="宋体" w:eastAsia="宋体"/>
            <w:color w:val="00000A"/>
            <w:sz w:val="24"/>
            <w:szCs w:val="24"/>
            <w:lang w:val="en-US" w:eastAsia="zh-CN"/>
          </w:rPr>
          <w:t>部分</w:t>
        </w:r>
      </w:ins>
      <w:ins w:id="397" w:author="zhiwen" w:date="2020-01-10T14:45:28Z">
        <w:r>
          <w:rPr>
            <w:rFonts w:hint="eastAsia" w:ascii="宋体" w:hAnsi="宋体" w:eastAsia="宋体"/>
            <w:color w:val="00000A"/>
            <w:sz w:val="24"/>
            <w:szCs w:val="24"/>
            <w:lang w:val="en-US" w:eastAsia="zh-CN"/>
          </w:rPr>
          <w:t>的</w:t>
        </w:r>
      </w:ins>
      <w:ins w:id="398" w:author="zhiwen" w:date="2020-01-10T14:45:29Z">
        <w:r>
          <w:rPr>
            <w:rFonts w:hint="eastAsia" w:ascii="宋体" w:hAnsi="宋体" w:eastAsia="宋体"/>
            <w:color w:val="00000A"/>
            <w:sz w:val="24"/>
            <w:szCs w:val="24"/>
            <w:lang w:val="en-US" w:eastAsia="zh-CN"/>
          </w:rPr>
          <w:t>特征</w:t>
        </w:r>
      </w:ins>
      <w:ins w:id="399" w:author="zhiwen" w:date="2020-01-10T14:50:19Z">
        <w:r>
          <w:rPr>
            <w:rFonts w:hint="eastAsia" w:ascii="宋体" w:hAnsi="宋体" w:eastAsia="宋体"/>
            <w:color w:val="00000A"/>
            <w:sz w:val="24"/>
            <w:szCs w:val="24"/>
            <w:lang w:val="en-US" w:eastAsia="zh-CN"/>
          </w:rPr>
          <w:t>：</w:t>
        </w:r>
      </w:ins>
    </w:p>
    <w:p>
      <w:pPr>
        <w:spacing w:line="360" w:lineRule="auto"/>
        <w:jc w:val="left"/>
        <w:rPr>
          <w:ins w:id="400" w:author="zhiwen" w:date="2020-01-10T14:50:20Z"/>
          <w:rFonts w:hint="eastAsia" w:ascii="宋体" w:hAnsi="宋体" w:eastAsia="宋体"/>
          <w:color w:val="00000A"/>
          <w:sz w:val="24"/>
          <w:szCs w:val="24"/>
          <w:lang w:val="en-US" w:eastAsia="zh-CN"/>
        </w:rPr>
      </w:pPr>
      <w:ins w:id="401" w:author="zhiwen" w:date="2020-01-10T14:50:29Z">
        <w:r>
          <w:rPr>
            <w:rFonts w:hint="eastAsia" w:ascii="宋体" w:hAnsi="宋体" w:eastAsia="宋体"/>
            <w:color w:val="00000A"/>
            <w:sz w:val="24"/>
            <w:szCs w:val="24"/>
            <w:lang w:val="en-US" w:eastAsia="zh-CN"/>
          </w:rPr>
          <w:drawing>
            <wp:inline distT="0" distB="0" distL="114300" distR="114300">
              <wp:extent cx="3143250" cy="5953125"/>
              <wp:effectExtent l="0" t="0" r="0" b="9525"/>
              <wp:docPr id="14" name="图片 14" descr="2020-01-10 14-49-5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0-01-10 14-49-58屏幕截图"/>
                      <pic:cNvPicPr>
                        <a:picLocks noChangeAspect="1"/>
                      </pic:cNvPicPr>
                    </pic:nvPicPr>
                    <pic:blipFill>
                      <a:blip r:embed="rId13"/>
                      <a:stretch>
                        <a:fillRect/>
                      </a:stretch>
                    </pic:blipFill>
                    <pic:spPr>
                      <a:xfrm>
                        <a:off x="0" y="0"/>
                        <a:ext cx="3143250" cy="5953125"/>
                      </a:xfrm>
                      <a:prstGeom prst="rect">
                        <a:avLst/>
                      </a:prstGeom>
                    </pic:spPr>
                  </pic:pic>
                </a:graphicData>
              </a:graphic>
            </wp:inline>
          </w:drawing>
        </w:r>
      </w:ins>
    </w:p>
    <w:p>
      <w:pPr>
        <w:spacing w:line="360" w:lineRule="auto"/>
        <w:jc w:val="left"/>
        <w:rPr>
          <w:ins w:id="403" w:author="zhiwen" w:date="2020-01-10T15:17:03Z"/>
          <w:rFonts w:ascii="宋体" w:hAnsi="宋体" w:eastAsia="宋体"/>
          <w:color w:val="00000A"/>
          <w:sz w:val="24"/>
          <w:szCs w:val="24"/>
        </w:rPr>
      </w:pPr>
    </w:p>
    <w:p>
      <w:pPr>
        <w:spacing w:line="360" w:lineRule="auto"/>
        <w:ind w:firstLine="420"/>
        <w:jc w:val="left"/>
        <w:rPr>
          <w:rFonts w:hint="eastAsia" w:ascii="宋体" w:hAnsi="宋体" w:eastAsia="宋体"/>
          <w:color w:val="00000A"/>
          <w:sz w:val="24"/>
          <w:szCs w:val="24"/>
          <w:lang w:eastAsia="zh-CN"/>
        </w:rPr>
        <w:pPrChange w:id="404" w:author="zhiwen" w:date="2020-01-10T15:17:04Z">
          <w:pPr>
            <w:spacing w:line="360" w:lineRule="auto"/>
            <w:jc w:val="left"/>
          </w:pPr>
        </w:pPrChange>
      </w:pPr>
      <w:r>
        <w:rPr>
          <w:rFonts w:ascii="宋体" w:hAnsi="宋体" w:eastAsia="宋体"/>
          <w:color w:val="00000A"/>
          <w:sz w:val="24"/>
          <w:szCs w:val="24"/>
        </w:rPr>
        <w:t>为丰富故障类型的信息</w:t>
      </w:r>
      <w:ins w:id="405" w:author="zhiwen" w:date="2020-01-10T15:17:38Z">
        <w:r>
          <w:rPr>
            <w:rFonts w:hint="eastAsia" w:ascii="宋体" w:hAnsi="宋体" w:eastAsia="宋体"/>
            <w:color w:val="00000A"/>
            <w:sz w:val="24"/>
            <w:szCs w:val="24"/>
            <w:lang w:eastAsia="zh-CN"/>
          </w:rPr>
          <w:t>和</w:t>
        </w:r>
      </w:ins>
      <w:ins w:id="406" w:author="zhiwen" w:date="2020-01-10T15:17:40Z">
        <w:r>
          <w:rPr>
            <w:rFonts w:hint="eastAsia" w:ascii="宋体" w:hAnsi="宋体" w:eastAsia="宋体"/>
            <w:color w:val="00000A"/>
            <w:sz w:val="24"/>
            <w:szCs w:val="24"/>
            <w:lang w:eastAsia="zh-CN"/>
          </w:rPr>
          <w:t>解决</w:t>
        </w:r>
      </w:ins>
      <w:ins w:id="407" w:author="zhiwen" w:date="2020-01-10T15:17:41Z">
        <w:r>
          <w:rPr>
            <w:rFonts w:hint="eastAsia" w:ascii="宋体" w:hAnsi="宋体" w:eastAsia="宋体"/>
            <w:color w:val="00000A"/>
            <w:sz w:val="24"/>
            <w:szCs w:val="24"/>
            <w:lang w:eastAsia="zh-CN"/>
          </w:rPr>
          <w:t>磁盘</w:t>
        </w:r>
      </w:ins>
      <w:ins w:id="408" w:author="zhiwen" w:date="2020-01-10T15:17:49Z">
        <w:r>
          <w:rPr>
            <w:rFonts w:hint="eastAsia" w:ascii="宋体" w:hAnsi="宋体" w:eastAsia="宋体"/>
            <w:color w:val="00000A"/>
            <w:sz w:val="24"/>
            <w:szCs w:val="24"/>
            <w:lang w:eastAsia="zh-CN"/>
          </w:rPr>
          <w:t>正负</w:t>
        </w:r>
      </w:ins>
      <w:ins w:id="409" w:author="zhiwen" w:date="2020-01-10T15:17:50Z">
        <w:r>
          <w:rPr>
            <w:rFonts w:hint="eastAsia" w:ascii="宋体" w:hAnsi="宋体" w:eastAsia="宋体"/>
            <w:color w:val="00000A"/>
            <w:sz w:val="24"/>
            <w:szCs w:val="24"/>
            <w:lang w:eastAsia="zh-CN"/>
          </w:rPr>
          <w:t>样本</w:t>
        </w:r>
      </w:ins>
      <w:ins w:id="410" w:author="zhiwen" w:date="2020-01-10T15:17:51Z">
        <w:r>
          <w:rPr>
            <w:rFonts w:hint="eastAsia" w:ascii="宋体" w:hAnsi="宋体" w:eastAsia="宋体"/>
            <w:color w:val="00000A"/>
            <w:sz w:val="24"/>
            <w:szCs w:val="24"/>
            <w:lang w:eastAsia="zh-CN"/>
          </w:rPr>
          <w:t>不</w:t>
        </w:r>
      </w:ins>
      <w:ins w:id="411" w:author="zhiwen" w:date="2020-01-10T15:17:52Z">
        <w:r>
          <w:rPr>
            <w:rFonts w:hint="eastAsia" w:ascii="宋体" w:hAnsi="宋体" w:eastAsia="宋体"/>
            <w:color w:val="00000A"/>
            <w:sz w:val="24"/>
            <w:szCs w:val="24"/>
            <w:lang w:eastAsia="zh-CN"/>
          </w:rPr>
          <w:t>平衡</w:t>
        </w:r>
      </w:ins>
      <w:ins w:id="412" w:author="zhiwen" w:date="2020-01-10T15:17:53Z">
        <w:r>
          <w:rPr>
            <w:rFonts w:hint="eastAsia" w:ascii="宋体" w:hAnsi="宋体" w:eastAsia="宋体"/>
            <w:color w:val="00000A"/>
            <w:sz w:val="24"/>
            <w:szCs w:val="24"/>
            <w:lang w:eastAsia="zh-CN"/>
          </w:rPr>
          <w:t>问题</w:t>
        </w:r>
      </w:ins>
      <w:r>
        <w:rPr>
          <w:rFonts w:ascii="宋体" w:hAnsi="宋体" w:eastAsia="宋体"/>
          <w:color w:val="00000A"/>
          <w:sz w:val="24"/>
          <w:szCs w:val="24"/>
        </w:rPr>
        <w:t>，一般来说，我们会把磁盘寿命终结前的一段内标注为故障，并以此作为模型的输出。</w:t>
      </w:r>
      <w:ins w:id="413" w:author="zhiwen" w:date="2020-01-10T15:18:13Z">
        <w:r>
          <w:rPr>
            <w:rFonts w:hint="eastAsia" w:ascii="宋体" w:hAnsi="宋体" w:eastAsia="宋体"/>
            <w:color w:val="00000A"/>
            <w:sz w:val="24"/>
            <w:szCs w:val="24"/>
            <w:lang w:eastAsia="zh-CN"/>
          </w:rPr>
          <w:t>这样</w:t>
        </w:r>
      </w:ins>
      <w:ins w:id="414" w:author="zhiwen" w:date="2020-01-10T15:18:14Z">
        <w:r>
          <w:rPr>
            <w:rFonts w:hint="eastAsia" w:ascii="宋体" w:hAnsi="宋体" w:eastAsia="宋体"/>
            <w:color w:val="00000A"/>
            <w:sz w:val="24"/>
            <w:szCs w:val="24"/>
            <w:lang w:eastAsia="zh-CN"/>
          </w:rPr>
          <w:t>，</w:t>
        </w:r>
      </w:ins>
      <w:ins w:id="415" w:author="zhiwen" w:date="2020-01-10T15:18:16Z">
        <w:r>
          <w:rPr>
            <w:rFonts w:hint="eastAsia" w:ascii="宋体" w:hAnsi="宋体" w:eastAsia="宋体"/>
            <w:color w:val="00000A"/>
            <w:sz w:val="24"/>
            <w:szCs w:val="24"/>
            <w:lang w:eastAsia="zh-CN"/>
          </w:rPr>
          <w:t>一块</w:t>
        </w:r>
      </w:ins>
      <w:ins w:id="416" w:author="zhiwen" w:date="2020-01-10T15:18:20Z">
        <w:r>
          <w:rPr>
            <w:rFonts w:hint="eastAsia" w:ascii="宋体" w:hAnsi="宋体" w:eastAsia="宋体"/>
            <w:color w:val="00000A"/>
            <w:sz w:val="24"/>
            <w:szCs w:val="24"/>
            <w:lang w:eastAsia="zh-CN"/>
          </w:rPr>
          <w:t>故障</w:t>
        </w:r>
      </w:ins>
      <w:ins w:id="417" w:author="zhiwen" w:date="2020-01-10T15:18:21Z">
        <w:r>
          <w:rPr>
            <w:rFonts w:hint="eastAsia" w:ascii="宋体" w:hAnsi="宋体" w:eastAsia="宋体"/>
            <w:color w:val="00000A"/>
            <w:sz w:val="24"/>
            <w:szCs w:val="24"/>
            <w:lang w:eastAsia="zh-CN"/>
          </w:rPr>
          <w:t>盘</w:t>
        </w:r>
      </w:ins>
      <w:ins w:id="418" w:author="zhiwen" w:date="2020-01-10T15:18:27Z">
        <w:r>
          <w:rPr>
            <w:rFonts w:hint="eastAsia" w:ascii="宋体" w:hAnsi="宋体" w:eastAsia="宋体"/>
            <w:color w:val="00000A"/>
            <w:sz w:val="24"/>
            <w:szCs w:val="24"/>
            <w:lang w:eastAsia="zh-CN"/>
          </w:rPr>
          <w:t>可以</w:t>
        </w:r>
      </w:ins>
      <w:ins w:id="419" w:author="zhiwen" w:date="2020-01-10T15:18:32Z">
        <w:r>
          <w:rPr>
            <w:rFonts w:hint="eastAsia" w:ascii="宋体" w:hAnsi="宋体" w:eastAsia="宋体"/>
            <w:color w:val="00000A"/>
            <w:sz w:val="24"/>
            <w:szCs w:val="24"/>
            <w:lang w:eastAsia="zh-CN"/>
          </w:rPr>
          <w:t>构造</w:t>
        </w:r>
      </w:ins>
      <w:ins w:id="420" w:author="zhiwen" w:date="2020-01-10T15:18:38Z">
        <w:r>
          <w:rPr>
            <w:rFonts w:hint="eastAsia" w:ascii="宋体" w:hAnsi="宋体" w:eastAsia="宋体"/>
            <w:color w:val="00000A"/>
            <w:sz w:val="24"/>
            <w:szCs w:val="24"/>
            <w:lang w:eastAsia="zh-CN"/>
          </w:rPr>
          <w:t>若干个</w:t>
        </w:r>
      </w:ins>
      <w:ins w:id="421" w:author="zhiwen" w:date="2020-01-10T15:18:42Z">
        <w:r>
          <w:rPr>
            <w:rFonts w:hint="eastAsia" w:ascii="宋体" w:hAnsi="宋体" w:eastAsia="宋体"/>
            <w:color w:val="00000A"/>
            <w:sz w:val="24"/>
            <w:szCs w:val="24"/>
            <w:lang w:eastAsia="zh-CN"/>
          </w:rPr>
          <w:t>正</w:t>
        </w:r>
      </w:ins>
      <w:ins w:id="422" w:author="zhiwen" w:date="2020-01-10T15:18:43Z">
        <w:r>
          <w:rPr>
            <w:rFonts w:hint="eastAsia" w:ascii="宋体" w:hAnsi="宋体" w:eastAsia="宋体"/>
            <w:color w:val="00000A"/>
            <w:sz w:val="24"/>
            <w:szCs w:val="24"/>
            <w:lang w:eastAsia="zh-CN"/>
          </w:rPr>
          <w:t>类</w:t>
        </w:r>
      </w:ins>
      <w:ins w:id="423" w:author="zhiwen" w:date="2020-01-10T15:18:44Z">
        <w:r>
          <w:rPr>
            <w:rFonts w:hint="eastAsia" w:ascii="宋体" w:hAnsi="宋体" w:eastAsia="宋体"/>
            <w:color w:val="00000A"/>
            <w:sz w:val="24"/>
            <w:szCs w:val="24"/>
            <w:lang w:eastAsia="zh-CN"/>
          </w:rPr>
          <w:t>样本</w:t>
        </w:r>
      </w:ins>
      <w:ins w:id="424" w:author="zhiwen" w:date="2020-01-10T15:18:46Z">
        <w:r>
          <w:rPr>
            <w:rFonts w:hint="eastAsia" w:ascii="宋体" w:hAnsi="宋体" w:eastAsia="宋体"/>
            <w:color w:val="00000A"/>
            <w:sz w:val="24"/>
            <w:szCs w:val="24"/>
            <w:lang w:eastAsia="zh-CN"/>
          </w:rPr>
          <w:t>。</w:t>
        </w:r>
      </w:ins>
      <w:ins w:id="425" w:author="zhiwen" w:date="2020-01-10T15:18:50Z">
        <w:r>
          <w:rPr>
            <w:rFonts w:hint="eastAsia" w:ascii="宋体" w:hAnsi="宋体" w:eastAsia="宋体"/>
            <w:color w:val="00000A"/>
            <w:sz w:val="24"/>
            <w:szCs w:val="24"/>
            <w:lang w:eastAsia="zh-CN"/>
          </w:rPr>
          <w:t>为</w:t>
        </w:r>
      </w:ins>
      <w:ins w:id="426" w:author="zhiwen" w:date="2020-01-10T15:18:51Z">
        <w:r>
          <w:rPr>
            <w:rFonts w:hint="eastAsia" w:ascii="宋体" w:hAnsi="宋体" w:eastAsia="宋体"/>
            <w:color w:val="00000A"/>
            <w:sz w:val="24"/>
            <w:szCs w:val="24"/>
            <w:lang w:eastAsia="zh-CN"/>
          </w:rPr>
          <w:t>避免</w:t>
        </w:r>
      </w:ins>
      <w:ins w:id="427" w:author="zhiwen" w:date="2020-01-10T15:18:53Z">
        <w:r>
          <w:rPr>
            <w:rFonts w:hint="eastAsia" w:ascii="宋体" w:hAnsi="宋体" w:eastAsia="宋体"/>
            <w:color w:val="00000A"/>
            <w:sz w:val="24"/>
            <w:szCs w:val="24"/>
            <w:lang w:eastAsia="zh-CN"/>
          </w:rPr>
          <w:t>数据</w:t>
        </w:r>
      </w:ins>
      <w:ins w:id="428" w:author="zhiwen" w:date="2020-01-10T15:18:56Z">
        <w:r>
          <w:rPr>
            <w:rFonts w:hint="eastAsia" w:ascii="宋体" w:hAnsi="宋体" w:eastAsia="宋体"/>
            <w:color w:val="00000A"/>
            <w:sz w:val="24"/>
            <w:szCs w:val="24"/>
            <w:lang w:eastAsia="zh-CN"/>
          </w:rPr>
          <w:t>泄露，</w:t>
        </w:r>
      </w:ins>
      <w:ins w:id="429" w:author="zhiwen" w:date="2020-01-10T15:19:00Z">
        <w:r>
          <w:rPr>
            <w:rFonts w:hint="eastAsia" w:ascii="宋体" w:hAnsi="宋体" w:eastAsia="宋体"/>
            <w:color w:val="00000A"/>
            <w:sz w:val="24"/>
            <w:szCs w:val="24"/>
            <w:lang w:eastAsia="zh-CN"/>
          </w:rPr>
          <w:t>我们</w:t>
        </w:r>
      </w:ins>
      <w:ins w:id="430" w:author="zhiwen" w:date="2020-01-10T15:19:02Z">
        <w:r>
          <w:rPr>
            <w:rFonts w:hint="eastAsia" w:ascii="宋体" w:hAnsi="宋体" w:eastAsia="宋体"/>
            <w:color w:val="00000A"/>
            <w:sz w:val="24"/>
            <w:szCs w:val="24"/>
            <w:lang w:eastAsia="zh-CN"/>
          </w:rPr>
          <w:t>严格</w:t>
        </w:r>
      </w:ins>
      <w:ins w:id="431" w:author="zhiwen" w:date="2020-01-10T15:19:12Z">
        <w:r>
          <w:rPr>
            <w:rFonts w:hint="eastAsia" w:ascii="宋体" w:hAnsi="宋体" w:eastAsia="宋体"/>
            <w:color w:val="00000A"/>
            <w:sz w:val="24"/>
            <w:szCs w:val="24"/>
            <w:lang w:eastAsia="zh-CN"/>
          </w:rPr>
          <w:t>限制</w:t>
        </w:r>
      </w:ins>
      <w:ins w:id="432" w:author="zhiwen" w:date="2020-01-10T15:19:14Z">
        <w:r>
          <w:rPr>
            <w:rFonts w:hint="eastAsia" w:ascii="宋体" w:hAnsi="宋体" w:eastAsia="宋体"/>
            <w:color w:val="00000A"/>
            <w:sz w:val="24"/>
            <w:szCs w:val="24"/>
            <w:lang w:eastAsia="zh-CN"/>
          </w:rPr>
          <w:t>一块</w:t>
        </w:r>
      </w:ins>
      <w:ins w:id="433" w:author="zhiwen" w:date="2020-01-10T15:19:15Z">
        <w:r>
          <w:rPr>
            <w:rFonts w:hint="eastAsia" w:ascii="宋体" w:hAnsi="宋体" w:eastAsia="宋体"/>
            <w:color w:val="00000A"/>
            <w:sz w:val="24"/>
            <w:szCs w:val="24"/>
            <w:lang w:eastAsia="zh-CN"/>
          </w:rPr>
          <w:t>磁盘</w:t>
        </w:r>
      </w:ins>
      <w:ins w:id="434" w:author="zhiwen" w:date="2020-01-10T15:19:18Z">
        <w:r>
          <w:rPr>
            <w:rFonts w:hint="eastAsia" w:ascii="宋体" w:hAnsi="宋体" w:eastAsia="宋体"/>
            <w:color w:val="00000A"/>
            <w:sz w:val="24"/>
            <w:szCs w:val="24"/>
            <w:lang w:eastAsia="zh-CN"/>
          </w:rPr>
          <w:t>所</w:t>
        </w:r>
      </w:ins>
      <w:ins w:id="435" w:author="zhiwen" w:date="2020-01-10T15:19:22Z">
        <w:r>
          <w:rPr>
            <w:rFonts w:hint="eastAsia" w:ascii="宋体" w:hAnsi="宋体" w:eastAsia="宋体"/>
            <w:color w:val="00000A"/>
            <w:sz w:val="24"/>
            <w:szCs w:val="24"/>
            <w:lang w:eastAsia="zh-CN"/>
          </w:rPr>
          <w:t>对应的</w:t>
        </w:r>
      </w:ins>
      <w:ins w:id="436" w:author="zhiwen" w:date="2020-01-10T15:19:28Z">
        <w:r>
          <w:rPr>
            <w:rFonts w:hint="eastAsia" w:ascii="宋体" w:hAnsi="宋体" w:eastAsia="宋体"/>
            <w:color w:val="00000A"/>
            <w:sz w:val="24"/>
            <w:szCs w:val="24"/>
            <w:lang w:eastAsia="zh-CN"/>
          </w:rPr>
          <w:t>多</w:t>
        </w:r>
      </w:ins>
      <w:ins w:id="437" w:author="zhiwen" w:date="2020-01-10T15:19:31Z">
        <w:r>
          <w:rPr>
            <w:rFonts w:hint="eastAsia" w:ascii="宋体" w:hAnsi="宋体" w:eastAsia="宋体"/>
            <w:color w:val="00000A"/>
            <w:sz w:val="24"/>
            <w:szCs w:val="24"/>
            <w:lang w:eastAsia="zh-CN"/>
          </w:rPr>
          <w:t>个</w:t>
        </w:r>
      </w:ins>
      <w:ins w:id="438" w:author="zhiwen" w:date="2020-01-10T15:19:32Z">
        <w:r>
          <w:rPr>
            <w:rFonts w:hint="eastAsia" w:ascii="宋体" w:hAnsi="宋体" w:eastAsia="宋体"/>
            <w:color w:val="00000A"/>
            <w:sz w:val="24"/>
            <w:szCs w:val="24"/>
            <w:lang w:eastAsia="zh-CN"/>
          </w:rPr>
          <w:t>样本</w:t>
        </w:r>
      </w:ins>
      <w:ins w:id="439" w:author="zhiwen" w:date="2020-01-10T15:19:34Z">
        <w:r>
          <w:rPr>
            <w:rFonts w:hint="eastAsia" w:ascii="宋体" w:hAnsi="宋体" w:eastAsia="宋体"/>
            <w:color w:val="00000A"/>
            <w:sz w:val="24"/>
            <w:szCs w:val="24"/>
            <w:lang w:eastAsia="zh-CN"/>
          </w:rPr>
          <w:t>要么</w:t>
        </w:r>
      </w:ins>
      <w:ins w:id="440" w:author="zhiwen" w:date="2020-01-10T15:19:35Z">
        <w:r>
          <w:rPr>
            <w:rFonts w:hint="eastAsia" w:ascii="宋体" w:hAnsi="宋体" w:eastAsia="宋体"/>
            <w:color w:val="00000A"/>
            <w:sz w:val="24"/>
            <w:szCs w:val="24"/>
            <w:lang w:eastAsia="zh-CN"/>
          </w:rPr>
          <w:t>在</w:t>
        </w:r>
      </w:ins>
      <w:ins w:id="441" w:author="zhiwen" w:date="2020-01-10T15:19:37Z">
        <w:r>
          <w:rPr>
            <w:rFonts w:hint="eastAsia" w:ascii="宋体" w:hAnsi="宋体" w:eastAsia="宋体"/>
            <w:color w:val="00000A"/>
            <w:sz w:val="24"/>
            <w:szCs w:val="24"/>
            <w:lang w:eastAsia="zh-CN"/>
          </w:rPr>
          <w:t>训练</w:t>
        </w:r>
      </w:ins>
      <w:ins w:id="442" w:author="zhiwen" w:date="2020-01-10T15:19:39Z">
        <w:r>
          <w:rPr>
            <w:rFonts w:hint="eastAsia" w:ascii="宋体" w:hAnsi="宋体" w:eastAsia="宋体"/>
            <w:color w:val="00000A"/>
            <w:sz w:val="24"/>
            <w:szCs w:val="24"/>
            <w:lang w:eastAsia="zh-CN"/>
          </w:rPr>
          <w:t>集</w:t>
        </w:r>
      </w:ins>
      <w:ins w:id="443" w:author="zhiwen" w:date="2020-01-10T15:19:40Z">
        <w:r>
          <w:rPr>
            <w:rFonts w:hint="eastAsia" w:ascii="宋体" w:hAnsi="宋体" w:eastAsia="宋体"/>
            <w:color w:val="00000A"/>
            <w:sz w:val="24"/>
            <w:szCs w:val="24"/>
            <w:lang w:eastAsia="zh-CN"/>
          </w:rPr>
          <w:t>中</w:t>
        </w:r>
      </w:ins>
      <w:ins w:id="444" w:author="zhiwen" w:date="2020-01-10T15:19:41Z">
        <w:r>
          <w:rPr>
            <w:rFonts w:hint="eastAsia" w:ascii="宋体" w:hAnsi="宋体" w:eastAsia="宋体"/>
            <w:color w:val="00000A"/>
            <w:sz w:val="24"/>
            <w:szCs w:val="24"/>
            <w:lang w:eastAsia="zh-CN"/>
          </w:rPr>
          <w:t>，</w:t>
        </w:r>
      </w:ins>
      <w:ins w:id="445" w:author="zhiwen" w:date="2020-01-10T15:19:42Z">
        <w:r>
          <w:rPr>
            <w:rFonts w:hint="eastAsia" w:ascii="宋体" w:hAnsi="宋体" w:eastAsia="宋体"/>
            <w:color w:val="00000A"/>
            <w:sz w:val="24"/>
            <w:szCs w:val="24"/>
            <w:lang w:eastAsia="zh-CN"/>
          </w:rPr>
          <w:t>要么在</w:t>
        </w:r>
      </w:ins>
      <w:ins w:id="446" w:author="zhiwen" w:date="2020-01-10T15:19:43Z">
        <w:r>
          <w:rPr>
            <w:rFonts w:hint="eastAsia" w:ascii="宋体" w:hAnsi="宋体" w:eastAsia="宋体"/>
            <w:color w:val="00000A"/>
            <w:sz w:val="24"/>
            <w:szCs w:val="24"/>
            <w:lang w:eastAsia="zh-CN"/>
          </w:rPr>
          <w:t>测试</w:t>
        </w:r>
      </w:ins>
      <w:ins w:id="447" w:author="zhiwen" w:date="2020-01-10T15:19:45Z">
        <w:r>
          <w:rPr>
            <w:rFonts w:hint="eastAsia" w:ascii="宋体" w:hAnsi="宋体" w:eastAsia="宋体"/>
            <w:color w:val="00000A"/>
            <w:sz w:val="24"/>
            <w:szCs w:val="24"/>
            <w:lang w:eastAsia="zh-CN"/>
          </w:rPr>
          <w:t>集</w:t>
        </w:r>
      </w:ins>
      <w:ins w:id="448" w:author="zhiwen" w:date="2020-01-10T15:19:47Z">
        <w:r>
          <w:rPr>
            <w:rFonts w:hint="eastAsia" w:ascii="宋体" w:hAnsi="宋体" w:eastAsia="宋体"/>
            <w:color w:val="00000A"/>
            <w:sz w:val="24"/>
            <w:szCs w:val="24"/>
            <w:lang w:eastAsia="zh-CN"/>
          </w:rPr>
          <w:t>中。</w:t>
        </w:r>
      </w:ins>
    </w:p>
    <w:p>
      <w:pPr>
        <w:spacing w:line="360" w:lineRule="auto"/>
        <w:jc w:val="left"/>
        <w:rPr>
          <w:ins w:id="449" w:author="zhiwen" w:date="2020-01-10T15:21:13Z"/>
          <w:rFonts w:ascii="宋体" w:hAnsi="宋体" w:eastAsia="宋体"/>
          <w:color w:val="00000A"/>
          <w:sz w:val="24"/>
          <w:szCs w:val="24"/>
        </w:rPr>
      </w:pPr>
      <w:r>
        <w:rPr>
          <w:rFonts w:ascii="宋体" w:hAnsi="宋体" w:eastAsia="宋体"/>
          <w:color w:val="00000A"/>
          <w:sz w:val="24"/>
          <w:szCs w:val="24"/>
        </w:rPr>
        <w:tab/>
      </w:r>
      <w:r>
        <w:rPr>
          <w:rFonts w:ascii="宋体" w:hAnsi="宋体" w:eastAsia="宋体"/>
          <w:color w:val="00000A"/>
          <w:sz w:val="24"/>
          <w:szCs w:val="24"/>
        </w:rPr>
        <w:t>利用以上方法，我们把原始的监控数据转换到特征空间</w:t>
      </w:r>
      <w:ins w:id="450" w:author="zhiwen" w:date="2020-01-10T15:20:22Z">
        <w:r>
          <w:rPr>
            <w:rFonts w:hint="eastAsia" w:ascii="宋体" w:hAnsi="宋体" w:eastAsia="宋体"/>
            <w:color w:val="00000A"/>
            <w:sz w:val="24"/>
            <w:szCs w:val="24"/>
            <w:lang w:eastAsia="zh-CN"/>
          </w:rPr>
          <w:t>并</w:t>
        </w:r>
      </w:ins>
      <w:ins w:id="451" w:author="zhiwen" w:date="2020-01-10T15:20:24Z">
        <w:r>
          <w:rPr>
            <w:rFonts w:hint="eastAsia" w:ascii="宋体" w:hAnsi="宋体" w:eastAsia="宋体"/>
            <w:color w:val="00000A"/>
            <w:sz w:val="24"/>
            <w:szCs w:val="24"/>
            <w:lang w:eastAsia="zh-CN"/>
          </w:rPr>
          <w:t>获得</w:t>
        </w:r>
      </w:ins>
      <w:ins w:id="452" w:author="zhiwen" w:date="2020-01-10T15:20:26Z">
        <w:r>
          <w:rPr>
            <w:rFonts w:hint="eastAsia" w:ascii="宋体" w:hAnsi="宋体" w:eastAsia="宋体"/>
            <w:color w:val="00000A"/>
            <w:sz w:val="24"/>
            <w:szCs w:val="24"/>
            <w:lang w:eastAsia="zh-CN"/>
          </w:rPr>
          <w:t>数据</w:t>
        </w:r>
      </w:ins>
      <w:ins w:id="453" w:author="zhiwen" w:date="2020-01-10T15:20:27Z">
        <w:r>
          <w:rPr>
            <w:rFonts w:hint="eastAsia" w:ascii="宋体" w:hAnsi="宋体" w:eastAsia="宋体"/>
            <w:color w:val="00000A"/>
            <w:sz w:val="24"/>
            <w:szCs w:val="24"/>
            <w:lang w:eastAsia="zh-CN"/>
          </w:rPr>
          <w:t>的</w:t>
        </w:r>
      </w:ins>
      <w:ins w:id="454" w:author="zhiwen" w:date="2020-01-10T15:20:28Z">
        <w:r>
          <w:rPr>
            <w:rFonts w:hint="eastAsia" w:ascii="宋体" w:hAnsi="宋体" w:eastAsia="宋体"/>
            <w:color w:val="00000A"/>
            <w:sz w:val="24"/>
            <w:szCs w:val="24"/>
            <w:lang w:eastAsia="zh-CN"/>
          </w:rPr>
          <w:t>标签</w:t>
        </w:r>
      </w:ins>
      <w:ins w:id="455" w:author="zhiwen" w:date="2020-01-10T15:20:30Z">
        <w:r>
          <w:rPr>
            <w:rFonts w:hint="eastAsia" w:ascii="宋体" w:hAnsi="宋体" w:eastAsia="宋体"/>
            <w:color w:val="00000A"/>
            <w:sz w:val="24"/>
            <w:szCs w:val="24"/>
            <w:lang w:eastAsia="zh-CN"/>
          </w:rPr>
          <w:t>，</w:t>
        </w:r>
      </w:ins>
      <w:ins w:id="456" w:author="zhiwen" w:date="2020-01-10T15:20:34Z">
        <w:r>
          <w:rPr>
            <w:rFonts w:hint="eastAsia" w:ascii="宋体" w:hAnsi="宋体" w:eastAsia="宋体"/>
            <w:color w:val="00000A"/>
            <w:sz w:val="24"/>
            <w:szCs w:val="24"/>
            <w:lang w:eastAsia="zh-CN"/>
          </w:rPr>
          <w:t>在此</w:t>
        </w:r>
      </w:ins>
      <w:ins w:id="457" w:author="zhiwen" w:date="2020-01-10T15:20:35Z">
        <w:r>
          <w:rPr>
            <w:rFonts w:hint="eastAsia" w:ascii="宋体" w:hAnsi="宋体" w:eastAsia="宋体"/>
            <w:color w:val="00000A"/>
            <w:sz w:val="24"/>
            <w:szCs w:val="24"/>
            <w:lang w:eastAsia="zh-CN"/>
          </w:rPr>
          <w:t>基础</w:t>
        </w:r>
      </w:ins>
      <w:ins w:id="458" w:author="zhiwen" w:date="2020-01-10T15:20:36Z">
        <w:r>
          <w:rPr>
            <w:rFonts w:hint="eastAsia" w:ascii="宋体" w:hAnsi="宋体" w:eastAsia="宋体"/>
            <w:color w:val="00000A"/>
            <w:sz w:val="24"/>
            <w:szCs w:val="24"/>
            <w:lang w:eastAsia="zh-CN"/>
          </w:rPr>
          <w:t>上</w:t>
        </w:r>
      </w:ins>
      <w:ins w:id="459" w:author="zhiwen" w:date="2020-01-10T15:20:38Z">
        <w:r>
          <w:rPr>
            <w:rFonts w:hint="eastAsia" w:ascii="宋体" w:hAnsi="宋体" w:eastAsia="宋体"/>
            <w:color w:val="00000A"/>
            <w:sz w:val="24"/>
            <w:szCs w:val="24"/>
            <w:lang w:eastAsia="zh-CN"/>
          </w:rPr>
          <w:t>划分</w:t>
        </w:r>
      </w:ins>
      <w:del w:id="460" w:author="zhiwen" w:date="2020-01-10T15:20:32Z">
        <w:r>
          <w:rPr>
            <w:rFonts w:ascii="宋体" w:hAnsi="宋体" w:eastAsia="宋体"/>
            <w:color w:val="00000A"/>
            <w:sz w:val="24"/>
            <w:szCs w:val="24"/>
          </w:rPr>
          <w:delText>上的</w:delText>
        </w:r>
      </w:del>
      <w:r>
        <w:rPr>
          <w:rFonts w:ascii="宋体" w:hAnsi="宋体" w:eastAsia="宋体"/>
          <w:color w:val="00000A"/>
          <w:sz w:val="24"/>
          <w:szCs w:val="24"/>
        </w:rPr>
        <w:t>训练</w:t>
      </w:r>
      <w:ins w:id="461" w:author="zhiwen" w:date="2020-01-10T15:20:43Z">
        <w:r>
          <w:rPr>
            <w:rFonts w:hint="eastAsia" w:ascii="宋体" w:hAnsi="宋体" w:eastAsia="宋体"/>
            <w:color w:val="00000A"/>
            <w:sz w:val="24"/>
            <w:szCs w:val="24"/>
            <w:lang w:eastAsia="zh-CN"/>
          </w:rPr>
          <w:t>集</w:t>
        </w:r>
      </w:ins>
      <w:r>
        <w:rPr>
          <w:rFonts w:ascii="宋体" w:hAnsi="宋体" w:eastAsia="宋体"/>
          <w:color w:val="00000A"/>
          <w:sz w:val="24"/>
          <w:szCs w:val="24"/>
        </w:rPr>
        <w:t>、</w:t>
      </w:r>
      <w:ins w:id="462" w:author="zhiwen" w:date="2020-01-10T15:20:49Z">
        <w:r>
          <w:rPr>
            <w:rFonts w:hint="eastAsia" w:ascii="宋体" w:hAnsi="宋体" w:eastAsia="宋体"/>
            <w:color w:val="00000A"/>
            <w:sz w:val="24"/>
            <w:szCs w:val="24"/>
            <w:lang w:eastAsia="zh-CN"/>
          </w:rPr>
          <w:t>验证</w:t>
        </w:r>
      </w:ins>
      <w:ins w:id="463" w:author="zhiwen" w:date="2020-01-10T15:20:50Z">
        <w:r>
          <w:rPr>
            <w:rFonts w:hint="eastAsia" w:ascii="宋体" w:hAnsi="宋体" w:eastAsia="宋体"/>
            <w:color w:val="00000A"/>
            <w:sz w:val="24"/>
            <w:szCs w:val="24"/>
            <w:lang w:eastAsia="zh-CN"/>
          </w:rPr>
          <w:t>集</w:t>
        </w:r>
      </w:ins>
      <w:del w:id="464" w:author="zhiwen" w:date="2020-01-10T15:20:45Z">
        <w:r>
          <w:rPr>
            <w:rFonts w:ascii="宋体" w:hAnsi="宋体" w:eastAsia="宋体"/>
            <w:color w:val="00000A"/>
            <w:sz w:val="24"/>
            <w:szCs w:val="24"/>
          </w:rPr>
          <w:delText>评估</w:delText>
        </w:r>
      </w:del>
      <w:r>
        <w:rPr>
          <w:rFonts w:ascii="宋体" w:hAnsi="宋体" w:eastAsia="宋体"/>
          <w:color w:val="00000A"/>
          <w:sz w:val="24"/>
          <w:szCs w:val="24"/>
        </w:rPr>
        <w:t>、</w:t>
      </w:r>
      <w:ins w:id="465" w:author="zhiwen" w:date="2020-01-10T15:20:54Z">
        <w:r>
          <w:rPr>
            <w:rFonts w:hint="eastAsia" w:ascii="宋体" w:hAnsi="宋体" w:eastAsia="宋体"/>
            <w:color w:val="00000A"/>
            <w:sz w:val="24"/>
            <w:szCs w:val="24"/>
            <w:lang w:eastAsia="zh-CN"/>
          </w:rPr>
          <w:t>测试</w:t>
        </w:r>
      </w:ins>
      <w:ins w:id="466" w:author="zhiwen" w:date="2020-01-10T15:20:55Z">
        <w:r>
          <w:rPr>
            <w:rFonts w:hint="eastAsia" w:ascii="宋体" w:hAnsi="宋体" w:eastAsia="宋体"/>
            <w:color w:val="00000A"/>
            <w:sz w:val="24"/>
            <w:szCs w:val="24"/>
            <w:lang w:eastAsia="zh-CN"/>
          </w:rPr>
          <w:t>集</w:t>
        </w:r>
      </w:ins>
      <w:del w:id="467" w:author="zhiwen" w:date="2020-01-10T15:20:53Z">
        <w:r>
          <w:rPr>
            <w:rFonts w:ascii="宋体" w:hAnsi="宋体" w:eastAsia="宋体"/>
            <w:color w:val="00000A"/>
            <w:sz w:val="24"/>
            <w:szCs w:val="24"/>
          </w:rPr>
          <w:delText>测</w:delText>
        </w:r>
      </w:del>
      <w:del w:id="468" w:author="zhiwen" w:date="2020-01-10T15:20:52Z">
        <w:r>
          <w:rPr>
            <w:rFonts w:ascii="宋体" w:hAnsi="宋体" w:eastAsia="宋体"/>
            <w:color w:val="00000A"/>
            <w:sz w:val="24"/>
            <w:szCs w:val="24"/>
          </w:rPr>
          <w:delText>试数据</w:delText>
        </w:r>
      </w:del>
      <w:r>
        <w:rPr>
          <w:rFonts w:ascii="宋体" w:hAnsi="宋体" w:eastAsia="宋体"/>
          <w:color w:val="00000A"/>
          <w:sz w:val="24"/>
          <w:szCs w:val="24"/>
        </w:rPr>
        <w:t>，这些数据可以直接作为机器学习模型的输入与输出。</w:t>
      </w:r>
    </w:p>
    <w:p>
      <w:pPr>
        <w:spacing w:line="360" w:lineRule="auto"/>
        <w:ind w:firstLine="420"/>
        <w:jc w:val="left"/>
        <w:rPr>
          <w:ins w:id="470" w:author="zhiwen" w:date="2020-01-10T12:44:39Z"/>
          <w:rFonts w:ascii="宋体" w:hAnsi="宋体" w:eastAsia="宋体"/>
          <w:color w:val="00000A"/>
          <w:sz w:val="24"/>
          <w:szCs w:val="24"/>
        </w:rPr>
        <w:pPrChange w:id="469" w:author="zhiwen" w:date="2020-01-10T15:21:14Z">
          <w:pPr>
            <w:spacing w:line="360" w:lineRule="auto"/>
            <w:jc w:val="left"/>
          </w:pPr>
        </w:pPrChange>
      </w:pPr>
      <w:r>
        <w:rPr>
          <w:rFonts w:ascii="宋体" w:hAnsi="宋体" w:eastAsia="宋体"/>
          <w:color w:val="00000A"/>
          <w:sz w:val="24"/>
          <w:szCs w:val="24"/>
        </w:rPr>
        <w:t>在机器学习模型的选择上，我们使用</w:t>
      </w:r>
      <w:del w:id="471" w:author="zhiwen" w:date="2020-01-10T15:23:23Z">
        <w:r>
          <w:rPr>
            <w:rFonts w:ascii="宋体" w:hAnsi="宋体" w:eastAsia="宋体"/>
            <w:color w:val="00000A"/>
            <w:sz w:val="24"/>
            <w:szCs w:val="24"/>
          </w:rPr>
          <w:delText>两大类模型</w:delText>
        </w:r>
      </w:del>
      <w:del w:id="472" w:author="zhiwen" w:date="2020-01-10T15:23:23Z">
        <w:r>
          <w:rPr>
            <w:rFonts w:hint="eastAsia" w:ascii="宋体" w:hAnsi="宋体" w:eastAsia="宋体"/>
            <w:color w:val="00000A"/>
            <w:sz w:val="24"/>
            <w:szCs w:val="24"/>
          </w:rPr>
          <w:delText>：</w:delText>
        </w:r>
      </w:del>
      <w:del w:id="473" w:author="zhiwen" w:date="2020-01-10T15:23:23Z">
        <w:r>
          <w:rPr>
            <w:rFonts w:ascii="宋体" w:hAnsi="宋体" w:eastAsia="宋体"/>
            <w:color w:val="00000A"/>
            <w:sz w:val="24"/>
            <w:szCs w:val="24"/>
          </w:rPr>
          <w:delText>第一类是</w:delText>
        </w:r>
      </w:del>
      <w:ins w:id="474" w:author="zhiwen" w:date="2020-01-10T15:21:33Z">
        <w:r>
          <w:rPr>
            <w:rFonts w:hint="eastAsia" w:ascii="宋体" w:hAnsi="宋体" w:eastAsia="宋体"/>
            <w:color w:val="00000A"/>
            <w:sz w:val="24"/>
            <w:szCs w:val="24"/>
            <w:lang w:eastAsia="zh-CN"/>
          </w:rPr>
          <w:t>基于</w:t>
        </w:r>
      </w:ins>
      <w:ins w:id="475" w:author="zhiwen" w:date="2020-01-10T15:21:43Z">
        <w:r>
          <w:rPr>
            <w:rFonts w:hint="eastAsia" w:ascii="宋体" w:hAnsi="宋体" w:eastAsia="宋体"/>
            <w:color w:val="00000A"/>
            <w:sz w:val="24"/>
            <w:szCs w:val="24"/>
            <w:lang w:eastAsia="zh-CN"/>
          </w:rPr>
          <w:t>树</w:t>
        </w:r>
      </w:ins>
      <w:ins w:id="476" w:author="zhiwen" w:date="2020-01-10T15:21:44Z">
        <w:r>
          <w:rPr>
            <w:rFonts w:hint="eastAsia" w:ascii="宋体" w:hAnsi="宋体" w:eastAsia="宋体"/>
            <w:color w:val="00000A"/>
            <w:sz w:val="24"/>
            <w:szCs w:val="24"/>
            <w:lang w:eastAsia="zh-CN"/>
          </w:rPr>
          <w:t>类</w:t>
        </w:r>
      </w:ins>
      <w:ins w:id="477" w:author="zhiwen" w:date="2020-01-10T15:21:45Z">
        <w:r>
          <w:rPr>
            <w:rFonts w:hint="eastAsia" w:ascii="宋体" w:hAnsi="宋体" w:eastAsia="宋体"/>
            <w:color w:val="00000A"/>
            <w:sz w:val="24"/>
            <w:szCs w:val="24"/>
            <w:lang w:eastAsia="zh-CN"/>
          </w:rPr>
          <w:t>的</w:t>
        </w:r>
      </w:ins>
      <w:r>
        <w:rPr>
          <w:rFonts w:ascii="宋体" w:hAnsi="宋体" w:eastAsia="宋体"/>
          <w:color w:val="00000A"/>
          <w:sz w:val="24"/>
          <w:szCs w:val="24"/>
        </w:rPr>
        <w:t>集成学习方法</w:t>
      </w:r>
      <w:del w:id="478" w:author="zhiwen" w:date="2020-01-10T15:23:32Z">
        <w:r>
          <w:rPr>
            <w:rFonts w:hint="eastAsia" w:ascii="宋体" w:hAnsi="宋体" w:eastAsia="宋体"/>
            <w:color w:val="00000A"/>
            <w:sz w:val="24"/>
            <w:szCs w:val="24"/>
          </w:rPr>
          <w:delText>；</w:delText>
        </w:r>
      </w:del>
      <w:del w:id="479" w:author="zhiwen" w:date="2020-01-10T15:23:32Z">
        <w:r>
          <w:rPr>
            <w:rFonts w:ascii="宋体" w:hAnsi="宋体" w:eastAsia="宋体"/>
            <w:color w:val="00000A"/>
            <w:sz w:val="24"/>
            <w:szCs w:val="24"/>
          </w:rPr>
          <w:delText>第二类是深度学习方法</w:delText>
        </w:r>
      </w:del>
      <w:r>
        <w:rPr>
          <w:rFonts w:ascii="宋体" w:hAnsi="宋体" w:eastAsia="宋体"/>
          <w:color w:val="00000A"/>
          <w:sz w:val="24"/>
          <w:szCs w:val="24"/>
        </w:rPr>
        <w:t>。前者会综合上</w:t>
      </w:r>
      <w:r>
        <w:rPr>
          <w:rFonts w:hint="eastAsia" w:ascii="宋体" w:hAnsi="宋体" w:eastAsia="宋体"/>
          <w:color w:val="00000A"/>
          <w:sz w:val="24"/>
          <w:szCs w:val="24"/>
        </w:rPr>
        <w:t>千</w:t>
      </w:r>
      <w:r>
        <w:rPr>
          <w:rFonts w:ascii="宋体" w:hAnsi="宋体" w:eastAsia="宋体"/>
          <w:color w:val="00000A"/>
          <w:sz w:val="24"/>
          <w:szCs w:val="24"/>
        </w:rPr>
        <w:t>个预测器的预测结果作为最终的故障预测结果</w:t>
      </w:r>
      <w:r>
        <w:rPr>
          <w:rFonts w:hint="eastAsia" w:ascii="宋体" w:hAnsi="宋体" w:eastAsia="宋体"/>
          <w:color w:val="00000A"/>
          <w:sz w:val="24"/>
          <w:szCs w:val="24"/>
        </w:rPr>
        <w:t>。</w:t>
      </w:r>
      <w:r>
        <w:rPr>
          <w:rFonts w:ascii="宋体" w:hAnsi="宋体" w:eastAsia="宋体"/>
          <w:color w:val="00000A"/>
          <w:sz w:val="24"/>
          <w:szCs w:val="24"/>
        </w:rPr>
        <w:t>从偏差-方差分解角度看，这种方法的好处是可以有效降低预测结果的方差。</w:t>
      </w:r>
      <w:del w:id="480" w:author="zhiwen" w:date="2020-01-10T15:23:47Z">
        <w:r>
          <w:rPr>
            <w:rFonts w:ascii="宋体" w:hAnsi="宋体" w:eastAsia="宋体"/>
            <w:color w:val="00000A"/>
            <w:sz w:val="24"/>
            <w:szCs w:val="24"/>
          </w:rPr>
          <w:delText>后者能为我们提供 end-to-end 的便捷性，一般来说，只要定义好模型的输入与输出，神经网络的网络结果，设计好控制过拟合的方法即可自动进行学习，无</w:delText>
        </w:r>
      </w:del>
      <w:del w:id="481" w:author="zhiwen" w:date="2020-01-10T15:23:47Z">
        <w:r>
          <w:rPr>
            <w:rFonts w:hint="eastAsia" w:ascii="宋体" w:hAnsi="宋体" w:eastAsia="宋体"/>
            <w:color w:val="00000A"/>
            <w:sz w:val="24"/>
            <w:szCs w:val="24"/>
          </w:rPr>
          <w:delText>需</w:delText>
        </w:r>
      </w:del>
      <w:del w:id="482" w:author="zhiwen" w:date="2020-01-10T15:23:47Z">
        <w:r>
          <w:rPr>
            <w:rFonts w:ascii="宋体" w:hAnsi="宋体" w:eastAsia="宋体"/>
            <w:color w:val="00000A"/>
            <w:sz w:val="24"/>
            <w:szCs w:val="24"/>
          </w:rPr>
          <w:delText>关注特征或专家领域知识。最后，我们会在我们的 GPU 上训练。通常来说，模型训练都设计大量的超参数，这些参数无法让机器学习自动选择最优，为此我们使用 grid search 方法，在 GPU 上搜索最优的超参数。</w:delText>
        </w:r>
      </w:del>
    </w:p>
    <w:p>
      <w:pPr>
        <w:spacing w:line="360" w:lineRule="auto"/>
        <w:ind w:firstLine="420"/>
        <w:jc w:val="left"/>
        <w:rPr>
          <w:ins w:id="484" w:author="zhiwen" w:date="2020-01-10T12:45:24Z"/>
          <w:rFonts w:hint="default" w:ascii="宋体" w:hAnsi="宋体" w:eastAsia="宋体"/>
          <w:color w:val="00000A"/>
          <w:sz w:val="24"/>
          <w:szCs w:val="24"/>
          <w:lang w:val="en-US" w:eastAsia="zh-CN"/>
        </w:rPr>
        <w:pPrChange w:id="483" w:author="zhiwen" w:date="2020-01-10T12:44:42Z">
          <w:pPr>
            <w:spacing w:line="360" w:lineRule="auto"/>
            <w:jc w:val="left"/>
          </w:pPr>
        </w:pPrChange>
      </w:pPr>
      <w:ins w:id="485" w:author="zhiwen" w:date="2020-01-10T12:44:52Z">
        <w:r>
          <w:rPr>
            <w:rFonts w:hint="eastAsia" w:ascii="宋体" w:hAnsi="宋体" w:eastAsia="宋体"/>
            <w:color w:val="00000A"/>
            <w:sz w:val="24"/>
            <w:szCs w:val="24"/>
            <w:lang w:val="en-US" w:eastAsia="zh-CN"/>
          </w:rPr>
          <w:t>基于</w:t>
        </w:r>
      </w:ins>
      <w:ins w:id="486" w:author="zhiwen" w:date="2020-01-10T12:44:53Z">
        <w:r>
          <w:rPr>
            <w:rFonts w:hint="eastAsia" w:ascii="宋体" w:hAnsi="宋体" w:eastAsia="宋体"/>
            <w:color w:val="00000A"/>
            <w:sz w:val="24"/>
            <w:szCs w:val="24"/>
            <w:lang w:val="en-US" w:eastAsia="zh-CN"/>
          </w:rPr>
          <w:t>机器</w:t>
        </w:r>
      </w:ins>
      <w:ins w:id="487" w:author="zhiwen" w:date="2020-01-10T12:44:54Z">
        <w:r>
          <w:rPr>
            <w:rFonts w:hint="eastAsia" w:ascii="宋体" w:hAnsi="宋体" w:eastAsia="宋体"/>
            <w:color w:val="00000A"/>
            <w:sz w:val="24"/>
            <w:szCs w:val="24"/>
            <w:lang w:val="en-US" w:eastAsia="zh-CN"/>
          </w:rPr>
          <w:t>学习</w:t>
        </w:r>
      </w:ins>
      <w:ins w:id="488" w:author="zhiwen" w:date="2020-01-10T12:44:55Z">
        <w:r>
          <w:rPr>
            <w:rFonts w:hint="eastAsia" w:ascii="宋体" w:hAnsi="宋体" w:eastAsia="宋体"/>
            <w:color w:val="00000A"/>
            <w:sz w:val="24"/>
            <w:szCs w:val="24"/>
            <w:lang w:val="en-US" w:eastAsia="zh-CN"/>
          </w:rPr>
          <w:t>的</w:t>
        </w:r>
      </w:ins>
      <w:ins w:id="489" w:author="zhiwen" w:date="2020-01-10T12:44:57Z">
        <w:r>
          <w:rPr>
            <w:rFonts w:hint="eastAsia" w:ascii="宋体" w:hAnsi="宋体" w:eastAsia="宋体"/>
            <w:color w:val="00000A"/>
            <w:sz w:val="24"/>
            <w:szCs w:val="24"/>
            <w:lang w:val="en-US" w:eastAsia="zh-CN"/>
          </w:rPr>
          <w:t>磁</w:t>
        </w:r>
      </w:ins>
      <w:ins w:id="490" w:author="zhiwen" w:date="2020-01-10T12:44:58Z">
        <w:r>
          <w:rPr>
            <w:rFonts w:hint="eastAsia" w:ascii="宋体" w:hAnsi="宋体" w:eastAsia="宋体"/>
            <w:color w:val="00000A"/>
            <w:sz w:val="24"/>
            <w:szCs w:val="24"/>
            <w:lang w:val="en-US" w:eastAsia="zh-CN"/>
          </w:rPr>
          <w:t>盘故障</w:t>
        </w:r>
      </w:ins>
      <w:ins w:id="491" w:author="zhiwen" w:date="2020-01-10T12:44:59Z">
        <w:r>
          <w:rPr>
            <w:rFonts w:hint="eastAsia" w:ascii="宋体" w:hAnsi="宋体" w:eastAsia="宋体"/>
            <w:color w:val="00000A"/>
            <w:sz w:val="24"/>
            <w:szCs w:val="24"/>
            <w:lang w:val="en-US" w:eastAsia="zh-CN"/>
          </w:rPr>
          <w:t>预测</w:t>
        </w:r>
      </w:ins>
      <w:ins w:id="492" w:author="zhiwen" w:date="2020-01-10T12:45:01Z">
        <w:r>
          <w:rPr>
            <w:rFonts w:hint="eastAsia" w:ascii="宋体" w:hAnsi="宋体" w:eastAsia="宋体"/>
            <w:color w:val="00000A"/>
            <w:sz w:val="24"/>
            <w:szCs w:val="24"/>
            <w:lang w:val="en-US" w:eastAsia="zh-CN"/>
          </w:rPr>
          <w:t>方法</w:t>
        </w:r>
      </w:ins>
      <w:ins w:id="493" w:author="zhiwen" w:date="2020-01-10T12:45:02Z">
        <w:r>
          <w:rPr>
            <w:rFonts w:hint="eastAsia" w:ascii="宋体" w:hAnsi="宋体" w:eastAsia="宋体"/>
            <w:color w:val="00000A"/>
            <w:sz w:val="24"/>
            <w:szCs w:val="24"/>
            <w:lang w:val="en-US" w:eastAsia="zh-CN"/>
          </w:rPr>
          <w:t>，我们</w:t>
        </w:r>
      </w:ins>
      <w:ins w:id="494" w:author="zhiwen" w:date="2020-01-10T12:45:04Z">
        <w:r>
          <w:rPr>
            <w:rFonts w:hint="eastAsia" w:ascii="宋体" w:hAnsi="宋体" w:eastAsia="宋体"/>
            <w:color w:val="00000A"/>
            <w:sz w:val="24"/>
            <w:szCs w:val="24"/>
            <w:lang w:val="en-US" w:eastAsia="zh-CN"/>
          </w:rPr>
          <w:t>做了</w:t>
        </w:r>
      </w:ins>
      <w:ins w:id="495" w:author="zhiwen" w:date="2020-01-10T12:45:09Z">
        <w:r>
          <w:rPr>
            <w:rFonts w:hint="eastAsia" w:ascii="宋体" w:hAnsi="宋体" w:eastAsia="宋体"/>
            <w:color w:val="00000A"/>
            <w:sz w:val="24"/>
            <w:szCs w:val="24"/>
            <w:lang w:val="en-US" w:eastAsia="zh-CN"/>
          </w:rPr>
          <w:t>大量的</w:t>
        </w:r>
      </w:ins>
      <w:ins w:id="496" w:author="zhiwen" w:date="2020-01-10T12:45:10Z">
        <w:r>
          <w:rPr>
            <w:rFonts w:hint="eastAsia" w:ascii="宋体" w:hAnsi="宋体" w:eastAsia="宋体"/>
            <w:color w:val="00000A"/>
            <w:sz w:val="24"/>
            <w:szCs w:val="24"/>
            <w:lang w:val="en-US" w:eastAsia="zh-CN"/>
          </w:rPr>
          <w:t>特征</w:t>
        </w:r>
      </w:ins>
      <w:ins w:id="497" w:author="zhiwen" w:date="2020-01-10T12:45:11Z">
        <w:r>
          <w:rPr>
            <w:rFonts w:hint="eastAsia" w:ascii="宋体" w:hAnsi="宋体" w:eastAsia="宋体"/>
            <w:color w:val="00000A"/>
            <w:sz w:val="24"/>
            <w:szCs w:val="24"/>
            <w:lang w:val="en-US" w:eastAsia="zh-CN"/>
          </w:rPr>
          <w:t>工程</w:t>
        </w:r>
      </w:ins>
      <w:ins w:id="498" w:author="zhiwen" w:date="2020-01-10T12:45:12Z">
        <w:r>
          <w:rPr>
            <w:rFonts w:hint="eastAsia" w:ascii="宋体" w:hAnsi="宋体" w:eastAsia="宋体"/>
            <w:color w:val="00000A"/>
            <w:sz w:val="24"/>
            <w:szCs w:val="24"/>
            <w:lang w:val="en-US" w:eastAsia="zh-CN"/>
          </w:rPr>
          <w:t>，</w:t>
        </w:r>
      </w:ins>
      <w:ins w:id="499" w:author="zhiwen" w:date="2020-01-10T15:25:08Z">
        <w:r>
          <w:rPr>
            <w:rFonts w:hint="eastAsia" w:ascii="宋体" w:hAnsi="宋体" w:eastAsia="宋体"/>
            <w:color w:val="00000A"/>
            <w:sz w:val="24"/>
            <w:szCs w:val="24"/>
            <w:lang w:val="en-US" w:eastAsia="zh-CN"/>
          </w:rPr>
          <w:t>基于</w:t>
        </w:r>
      </w:ins>
      <w:ins w:id="500" w:author="zhiwen" w:date="2020-01-10T15:25:10Z">
        <w:r>
          <w:rPr>
            <w:rFonts w:hint="eastAsia" w:ascii="宋体" w:hAnsi="宋体" w:eastAsia="宋体"/>
            <w:color w:val="00000A"/>
            <w:sz w:val="24"/>
            <w:szCs w:val="24"/>
            <w:lang w:val="en-US" w:eastAsia="zh-CN"/>
          </w:rPr>
          <w:t>训练好</w:t>
        </w:r>
      </w:ins>
      <w:ins w:id="501" w:author="zhiwen" w:date="2020-01-10T15:25:11Z">
        <w:r>
          <w:rPr>
            <w:rFonts w:hint="eastAsia" w:ascii="宋体" w:hAnsi="宋体" w:eastAsia="宋体"/>
            <w:color w:val="00000A"/>
            <w:sz w:val="24"/>
            <w:szCs w:val="24"/>
            <w:lang w:val="en-US" w:eastAsia="zh-CN"/>
          </w:rPr>
          <w:t>的</w:t>
        </w:r>
      </w:ins>
      <w:ins w:id="502" w:author="zhiwen" w:date="2020-01-10T15:25:12Z">
        <w:r>
          <w:rPr>
            <w:rFonts w:hint="eastAsia" w:ascii="宋体" w:hAnsi="宋体" w:eastAsia="宋体"/>
            <w:color w:val="00000A"/>
            <w:sz w:val="24"/>
            <w:szCs w:val="24"/>
            <w:lang w:val="en-US" w:eastAsia="zh-CN"/>
          </w:rPr>
          <w:t>模型</w:t>
        </w:r>
      </w:ins>
      <w:ins w:id="503" w:author="zhiwen" w:date="2020-01-10T15:25:15Z">
        <w:r>
          <w:rPr>
            <w:rFonts w:hint="eastAsia" w:ascii="宋体" w:hAnsi="宋体" w:eastAsia="宋体"/>
            <w:color w:val="00000A"/>
            <w:sz w:val="24"/>
            <w:szCs w:val="24"/>
            <w:lang w:val="en-US" w:eastAsia="zh-CN"/>
          </w:rPr>
          <w:t>评估</w:t>
        </w:r>
      </w:ins>
      <w:ins w:id="504" w:author="zhiwen" w:date="2020-01-10T12:45:16Z">
        <w:r>
          <w:rPr>
            <w:rFonts w:hint="eastAsia" w:ascii="宋体" w:hAnsi="宋体" w:eastAsia="宋体"/>
            <w:color w:val="00000A"/>
            <w:sz w:val="24"/>
            <w:szCs w:val="24"/>
            <w:lang w:val="en-US" w:eastAsia="zh-CN"/>
          </w:rPr>
          <w:t>这些</w:t>
        </w:r>
      </w:ins>
      <w:ins w:id="505" w:author="zhiwen" w:date="2020-01-10T12:45:17Z">
        <w:r>
          <w:rPr>
            <w:rFonts w:hint="eastAsia" w:ascii="宋体" w:hAnsi="宋体" w:eastAsia="宋体"/>
            <w:color w:val="00000A"/>
            <w:sz w:val="24"/>
            <w:szCs w:val="24"/>
            <w:lang w:val="en-US" w:eastAsia="zh-CN"/>
          </w:rPr>
          <w:t>特征</w:t>
        </w:r>
      </w:ins>
      <w:ins w:id="506" w:author="zhiwen" w:date="2020-01-10T12:45:18Z">
        <w:r>
          <w:rPr>
            <w:rFonts w:hint="eastAsia" w:ascii="宋体" w:hAnsi="宋体" w:eastAsia="宋体"/>
            <w:color w:val="00000A"/>
            <w:sz w:val="24"/>
            <w:szCs w:val="24"/>
            <w:lang w:val="en-US" w:eastAsia="zh-CN"/>
          </w:rPr>
          <w:t>的</w:t>
        </w:r>
      </w:ins>
      <w:ins w:id="507" w:author="zhiwen" w:date="2020-01-10T12:45:21Z">
        <w:r>
          <w:rPr>
            <w:rFonts w:hint="eastAsia" w:ascii="宋体" w:hAnsi="宋体" w:eastAsia="宋体"/>
            <w:color w:val="00000A"/>
            <w:sz w:val="24"/>
            <w:szCs w:val="24"/>
            <w:lang w:val="en-US" w:eastAsia="zh-CN"/>
          </w:rPr>
          <w:t>重要性</w:t>
        </w:r>
      </w:ins>
      <w:ins w:id="508" w:author="zhiwen" w:date="2020-01-10T13:19:35Z">
        <w:r>
          <w:rPr>
            <w:rFonts w:hint="eastAsia" w:ascii="宋体" w:hAnsi="宋体" w:eastAsia="宋体"/>
            <w:color w:val="00000A"/>
            <w:sz w:val="24"/>
            <w:szCs w:val="24"/>
            <w:lang w:val="en-US" w:eastAsia="zh-CN"/>
          </w:rPr>
          <w:t>（</w:t>
        </w:r>
      </w:ins>
      <w:ins w:id="509" w:author="zhiwen" w:date="2020-01-10T13:19:42Z">
        <w:r>
          <w:rPr>
            <w:rFonts w:hint="eastAsia" w:ascii="宋体" w:hAnsi="宋体" w:eastAsia="宋体"/>
            <w:color w:val="00000A"/>
            <w:sz w:val="24"/>
            <w:szCs w:val="24"/>
            <w:lang w:val="en-US" w:eastAsia="zh-CN"/>
          </w:rPr>
          <w:t>百分比</w:t>
        </w:r>
      </w:ins>
      <w:ins w:id="510" w:author="zhiwen" w:date="2020-01-10T13:19:35Z">
        <w:r>
          <w:rPr>
            <w:rFonts w:hint="eastAsia" w:ascii="宋体" w:hAnsi="宋体" w:eastAsia="宋体"/>
            <w:color w:val="00000A"/>
            <w:sz w:val="24"/>
            <w:szCs w:val="24"/>
            <w:lang w:val="en-US" w:eastAsia="zh-CN"/>
          </w:rPr>
          <w:t>）</w:t>
        </w:r>
      </w:ins>
      <w:ins w:id="511" w:author="zhiwen" w:date="2020-01-10T15:25:21Z">
        <w:r>
          <w:rPr>
            <w:rFonts w:hint="eastAsia" w:ascii="宋体" w:hAnsi="宋体" w:eastAsia="宋体"/>
            <w:color w:val="00000A"/>
            <w:sz w:val="24"/>
            <w:szCs w:val="24"/>
            <w:lang w:val="en-US" w:eastAsia="zh-CN"/>
          </w:rPr>
          <w:t>，</w:t>
        </w:r>
      </w:ins>
      <w:ins w:id="512" w:author="zhiwen" w:date="2020-01-10T15:25:25Z">
        <w:r>
          <w:rPr>
            <w:rFonts w:hint="eastAsia" w:ascii="宋体" w:hAnsi="宋体" w:eastAsia="宋体"/>
            <w:color w:val="00000A"/>
            <w:sz w:val="24"/>
            <w:szCs w:val="24"/>
            <w:lang w:val="en-US" w:eastAsia="zh-CN"/>
          </w:rPr>
          <w:t>其</w:t>
        </w:r>
      </w:ins>
      <w:ins w:id="513" w:author="zhiwen" w:date="2020-01-10T12:45:22Z">
        <w:r>
          <w:rPr>
            <w:rFonts w:hint="eastAsia" w:ascii="宋体" w:hAnsi="宋体" w:eastAsia="宋体"/>
            <w:color w:val="00000A"/>
            <w:sz w:val="24"/>
            <w:szCs w:val="24"/>
            <w:lang w:val="en-US" w:eastAsia="zh-CN"/>
          </w:rPr>
          <w:t>排序</w:t>
        </w:r>
      </w:ins>
      <w:ins w:id="514" w:author="zhiwen" w:date="2020-01-10T12:45:23Z">
        <w:r>
          <w:rPr>
            <w:rFonts w:hint="eastAsia" w:ascii="宋体" w:hAnsi="宋体" w:eastAsia="宋体"/>
            <w:color w:val="00000A"/>
            <w:sz w:val="24"/>
            <w:szCs w:val="24"/>
            <w:lang w:val="en-US" w:eastAsia="zh-CN"/>
          </w:rPr>
          <w:t>如下</w:t>
        </w:r>
      </w:ins>
      <w:ins w:id="515" w:author="zhiwen" w:date="2020-01-10T12:45:53Z">
        <w:r>
          <w:rPr>
            <w:rFonts w:hint="eastAsia" w:ascii="宋体" w:hAnsi="宋体" w:eastAsia="宋体"/>
            <w:color w:val="00000A"/>
            <w:sz w:val="24"/>
            <w:szCs w:val="24"/>
            <w:lang w:val="en-US" w:eastAsia="zh-CN"/>
          </w:rPr>
          <w:t>：</w:t>
        </w:r>
      </w:ins>
    </w:p>
    <w:p>
      <w:pPr>
        <w:spacing w:line="360" w:lineRule="auto"/>
        <w:ind w:firstLine="420"/>
        <w:jc w:val="left"/>
        <w:rPr>
          <w:rFonts w:hint="default" w:ascii="宋体" w:hAnsi="宋体" w:eastAsia="宋体"/>
          <w:color w:val="00000A"/>
          <w:sz w:val="24"/>
          <w:szCs w:val="24"/>
          <w:lang w:val="en-US" w:eastAsia="zh-CN"/>
        </w:rPr>
        <w:pPrChange w:id="516" w:author="zhiwen" w:date="2020-01-10T12:44:42Z">
          <w:pPr>
            <w:spacing w:line="360" w:lineRule="auto"/>
            <w:jc w:val="left"/>
          </w:pPr>
        </w:pPrChange>
      </w:pPr>
      <w:ins w:id="517" w:author="zhiwen" w:date="2020-01-10T12:45:36Z">
        <w:r>
          <w:rPr>
            <w:rFonts w:hint="default" w:ascii="宋体" w:hAnsi="宋体" w:eastAsia="宋体"/>
            <w:color w:val="00000A"/>
            <w:sz w:val="24"/>
            <w:szCs w:val="24"/>
            <w:lang w:val="en-US" w:eastAsia="zh-CN"/>
          </w:rPr>
          <w:drawing>
            <wp:inline distT="0" distB="0" distL="114300" distR="114300">
              <wp:extent cx="5517515" cy="4744085"/>
              <wp:effectExtent l="0" t="0" r="6985" b="18415"/>
              <wp:docPr id="8" name="图片 8" descr="feature_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eature_importance"/>
                      <pic:cNvPicPr>
                        <a:picLocks noChangeAspect="1"/>
                      </pic:cNvPicPr>
                    </pic:nvPicPr>
                    <pic:blipFill>
                      <a:blip r:embed="rId14"/>
                      <a:stretch>
                        <a:fillRect/>
                      </a:stretch>
                    </pic:blipFill>
                    <pic:spPr>
                      <a:xfrm>
                        <a:off x="0" y="0"/>
                        <a:ext cx="5517515" cy="4744085"/>
                      </a:xfrm>
                      <a:prstGeom prst="rect">
                        <a:avLst/>
                      </a:prstGeom>
                    </pic:spPr>
                  </pic:pic>
                </a:graphicData>
              </a:graphic>
            </wp:inline>
          </w:drawing>
        </w:r>
      </w:ins>
    </w:p>
    <w:p>
      <w:pPr>
        <w:spacing w:line="360" w:lineRule="auto"/>
        <w:jc w:val="left"/>
        <w:rPr>
          <w:ins w:id="519" w:author="zhiwen" w:date="2020-01-10T12:46:03Z"/>
          <w:rFonts w:ascii="宋体" w:hAnsi="宋体" w:eastAsia="宋体"/>
          <w:color w:val="00000A"/>
          <w:sz w:val="24"/>
          <w:szCs w:val="24"/>
        </w:rPr>
      </w:pPr>
      <w:ins w:id="520" w:author="zhiwen" w:date="2020-01-10T12:47:02Z">
        <w:r>
          <w:rPr>
            <w:rFonts w:hint="eastAsia" w:ascii="宋体" w:hAnsi="宋体" w:eastAsia="宋体"/>
            <w:color w:val="00000A"/>
            <w:sz w:val="24"/>
            <w:szCs w:val="24"/>
            <w:lang w:eastAsia="zh-CN"/>
          </w:rPr>
          <w:t>基于</w:t>
        </w:r>
      </w:ins>
      <w:ins w:id="521" w:author="zhiwen" w:date="2020-01-10T12:47:03Z">
        <w:r>
          <w:rPr>
            <w:rFonts w:hint="eastAsia" w:ascii="宋体" w:hAnsi="宋体" w:eastAsia="宋体"/>
            <w:color w:val="00000A"/>
            <w:sz w:val="24"/>
            <w:szCs w:val="24"/>
            <w:lang w:eastAsia="zh-CN"/>
          </w:rPr>
          <w:t>以</w:t>
        </w:r>
      </w:ins>
      <w:ins w:id="522" w:author="zhiwen" w:date="2020-01-10T12:47:04Z">
        <w:r>
          <w:rPr>
            <w:rFonts w:hint="eastAsia" w:ascii="宋体" w:hAnsi="宋体" w:eastAsia="宋体"/>
            <w:color w:val="00000A"/>
            <w:sz w:val="24"/>
            <w:szCs w:val="24"/>
            <w:lang w:eastAsia="zh-CN"/>
          </w:rPr>
          <w:t>上特征</w:t>
        </w:r>
      </w:ins>
      <w:ins w:id="523" w:author="zhiwen" w:date="2020-01-10T12:47:05Z">
        <w:r>
          <w:rPr>
            <w:rFonts w:hint="eastAsia" w:ascii="宋体" w:hAnsi="宋体" w:eastAsia="宋体"/>
            <w:color w:val="00000A"/>
            <w:sz w:val="24"/>
            <w:szCs w:val="24"/>
            <w:lang w:eastAsia="zh-CN"/>
          </w:rPr>
          <w:t>，</w:t>
        </w:r>
      </w:ins>
      <w:ins w:id="524" w:author="zhiwen" w:date="2020-01-10T12:47:11Z">
        <w:r>
          <w:rPr>
            <w:rFonts w:hint="eastAsia" w:ascii="宋体" w:hAnsi="宋体" w:eastAsia="宋体"/>
            <w:color w:val="00000A"/>
            <w:sz w:val="24"/>
            <w:szCs w:val="24"/>
            <w:lang w:eastAsia="zh-CN"/>
          </w:rPr>
          <w:t>模型</w:t>
        </w:r>
      </w:ins>
      <w:ins w:id="525" w:author="zhiwen" w:date="2020-01-10T12:47:12Z">
        <w:r>
          <w:rPr>
            <w:rFonts w:hint="eastAsia" w:ascii="宋体" w:hAnsi="宋体" w:eastAsia="宋体"/>
            <w:color w:val="00000A"/>
            <w:sz w:val="24"/>
            <w:szCs w:val="24"/>
            <w:lang w:eastAsia="zh-CN"/>
          </w:rPr>
          <w:t>在</w:t>
        </w:r>
      </w:ins>
      <w:ins w:id="526" w:author="zhiwen" w:date="2020-01-10T12:47:16Z">
        <w:r>
          <w:rPr>
            <w:rFonts w:hint="eastAsia" w:ascii="宋体" w:hAnsi="宋体" w:eastAsia="宋体"/>
            <w:color w:val="00000A"/>
            <w:sz w:val="24"/>
            <w:szCs w:val="24"/>
            <w:lang w:eastAsia="zh-CN"/>
          </w:rPr>
          <w:t>数据集</w:t>
        </w:r>
      </w:ins>
      <w:ins w:id="527" w:author="zhiwen" w:date="2020-01-10T12:47:16Z">
        <w:r>
          <w:rPr>
            <w:rFonts w:hint="eastAsia" w:ascii="宋体" w:hAnsi="宋体" w:eastAsia="宋体"/>
            <w:color w:val="00000A"/>
            <w:sz w:val="24"/>
            <w:szCs w:val="24"/>
            <w:lang w:val="en-US" w:eastAsia="zh-CN"/>
          </w:rPr>
          <w:t xml:space="preserve"> </w:t>
        </w:r>
      </w:ins>
      <w:ins w:id="528" w:author="zhiwen" w:date="2020-01-10T12:47:17Z">
        <w:r>
          <w:rPr>
            <w:rFonts w:hint="eastAsia" w:ascii="宋体" w:hAnsi="宋体" w:eastAsia="宋体"/>
            <w:color w:val="00000A"/>
            <w:sz w:val="24"/>
            <w:szCs w:val="24"/>
            <w:lang w:val="en-US" w:eastAsia="zh-CN"/>
          </w:rPr>
          <w:t>ST</w:t>
        </w:r>
      </w:ins>
      <w:ins w:id="529" w:author="zhiwen" w:date="2020-01-10T12:47:19Z">
        <w:r>
          <w:rPr>
            <w:rFonts w:hint="eastAsia" w:ascii="宋体" w:hAnsi="宋体" w:eastAsia="宋体"/>
            <w:color w:val="00000A"/>
            <w:sz w:val="24"/>
            <w:szCs w:val="24"/>
            <w:lang w:val="en-US" w:eastAsia="zh-CN"/>
          </w:rPr>
          <w:t>400</w:t>
        </w:r>
      </w:ins>
      <w:ins w:id="530" w:author="zhiwen" w:date="2020-01-10T12:47:20Z">
        <w:r>
          <w:rPr>
            <w:rFonts w:hint="eastAsia" w:ascii="宋体" w:hAnsi="宋体" w:eastAsia="宋体"/>
            <w:color w:val="00000A"/>
            <w:sz w:val="24"/>
            <w:szCs w:val="24"/>
            <w:lang w:val="en-US" w:eastAsia="zh-CN"/>
          </w:rPr>
          <w:t>0dm</w:t>
        </w:r>
      </w:ins>
      <w:ins w:id="531" w:author="zhiwen" w:date="2020-01-10T12:47:21Z">
        <w:r>
          <w:rPr>
            <w:rFonts w:hint="eastAsia" w:ascii="宋体" w:hAnsi="宋体" w:eastAsia="宋体"/>
            <w:color w:val="00000A"/>
            <w:sz w:val="24"/>
            <w:szCs w:val="24"/>
            <w:lang w:val="en-US" w:eastAsia="zh-CN"/>
          </w:rPr>
          <w:t>00</w:t>
        </w:r>
      </w:ins>
      <w:ins w:id="532" w:author="zhiwen" w:date="2020-01-10T12:47:23Z">
        <w:r>
          <w:rPr>
            <w:rFonts w:hint="eastAsia" w:ascii="宋体" w:hAnsi="宋体" w:eastAsia="宋体"/>
            <w:color w:val="00000A"/>
            <w:sz w:val="24"/>
            <w:szCs w:val="24"/>
            <w:lang w:val="en-US" w:eastAsia="zh-CN"/>
          </w:rPr>
          <w:t>0</w:t>
        </w:r>
      </w:ins>
      <w:ins w:id="533" w:author="zhiwen" w:date="2020-01-10T12:47:24Z">
        <w:r>
          <w:rPr>
            <w:rFonts w:hint="eastAsia" w:ascii="宋体" w:hAnsi="宋体" w:eastAsia="宋体"/>
            <w:color w:val="00000A"/>
            <w:sz w:val="24"/>
            <w:szCs w:val="24"/>
            <w:lang w:val="en-US" w:eastAsia="zh-CN"/>
          </w:rPr>
          <w:t xml:space="preserve"> </w:t>
        </w:r>
      </w:ins>
      <w:ins w:id="534" w:author="zhiwen" w:date="2020-01-10T12:47:26Z">
        <w:r>
          <w:rPr>
            <w:rFonts w:hint="eastAsia" w:ascii="宋体" w:hAnsi="宋体" w:eastAsia="宋体"/>
            <w:color w:val="00000A"/>
            <w:sz w:val="24"/>
            <w:szCs w:val="24"/>
            <w:lang w:val="en-US" w:eastAsia="zh-CN"/>
          </w:rPr>
          <w:t>上</w:t>
        </w:r>
      </w:ins>
      <w:ins w:id="535" w:author="zhiwen" w:date="2020-01-10T12:47:27Z">
        <w:r>
          <w:rPr>
            <w:rFonts w:hint="eastAsia" w:ascii="宋体" w:hAnsi="宋体" w:eastAsia="宋体"/>
            <w:color w:val="00000A"/>
            <w:sz w:val="24"/>
            <w:szCs w:val="24"/>
            <w:lang w:val="en-US" w:eastAsia="zh-CN"/>
          </w:rPr>
          <w:t>的</w:t>
        </w:r>
      </w:ins>
      <w:ins w:id="536" w:author="zhiwen" w:date="2020-01-10T12:47:28Z">
        <w:r>
          <w:rPr>
            <w:rFonts w:hint="eastAsia" w:ascii="宋体" w:hAnsi="宋体" w:eastAsia="宋体"/>
            <w:color w:val="00000A"/>
            <w:sz w:val="24"/>
            <w:szCs w:val="24"/>
            <w:lang w:val="en-US" w:eastAsia="zh-CN"/>
          </w:rPr>
          <w:t>真</w:t>
        </w:r>
      </w:ins>
      <w:ins w:id="537" w:author="zhiwen" w:date="2020-01-10T12:47:30Z">
        <w:r>
          <w:rPr>
            <w:rFonts w:hint="eastAsia" w:ascii="宋体" w:hAnsi="宋体" w:eastAsia="宋体"/>
            <w:color w:val="00000A"/>
            <w:sz w:val="24"/>
            <w:szCs w:val="24"/>
            <w:lang w:val="en-US" w:eastAsia="zh-CN"/>
          </w:rPr>
          <w:t>阳性</w:t>
        </w:r>
      </w:ins>
      <w:ins w:id="538" w:author="zhiwen" w:date="2020-01-10T12:47:32Z">
        <w:r>
          <w:rPr>
            <w:rFonts w:hint="eastAsia" w:ascii="宋体" w:hAnsi="宋体" w:eastAsia="宋体"/>
            <w:color w:val="00000A"/>
            <w:sz w:val="24"/>
            <w:szCs w:val="24"/>
            <w:lang w:val="en-US" w:eastAsia="zh-CN"/>
          </w:rPr>
          <w:t>率</w:t>
        </w:r>
      </w:ins>
      <w:ins w:id="539" w:author="zhiwen" w:date="2020-01-10T12:47:33Z">
        <w:r>
          <w:rPr>
            <w:rFonts w:hint="eastAsia" w:ascii="宋体" w:hAnsi="宋体" w:eastAsia="宋体"/>
            <w:color w:val="00000A"/>
            <w:sz w:val="24"/>
            <w:szCs w:val="24"/>
            <w:lang w:val="en-US" w:eastAsia="zh-CN"/>
          </w:rPr>
          <w:t xml:space="preserve">为 </w:t>
        </w:r>
      </w:ins>
      <w:ins w:id="540" w:author="zhiwen" w:date="2020-01-10T12:47:35Z">
        <w:r>
          <w:rPr>
            <w:rFonts w:hint="eastAsia" w:ascii="宋体" w:hAnsi="宋体" w:eastAsia="宋体"/>
            <w:color w:val="00000A"/>
            <w:sz w:val="24"/>
            <w:szCs w:val="24"/>
            <w:lang w:val="en-US" w:eastAsia="zh-CN"/>
          </w:rPr>
          <w:t>80</w:t>
        </w:r>
      </w:ins>
      <w:ins w:id="541" w:author="zhiwen" w:date="2020-01-10T12:47:36Z">
        <w:r>
          <w:rPr>
            <w:rFonts w:hint="eastAsia" w:ascii="宋体" w:hAnsi="宋体" w:eastAsia="宋体"/>
            <w:color w:val="00000A"/>
            <w:sz w:val="24"/>
            <w:szCs w:val="24"/>
            <w:lang w:val="en-US" w:eastAsia="zh-CN"/>
          </w:rPr>
          <w:t>%</w:t>
        </w:r>
      </w:ins>
      <w:ins w:id="542" w:author="zhiwen" w:date="2020-01-10T12:47:38Z">
        <w:r>
          <w:rPr>
            <w:rFonts w:hint="eastAsia" w:ascii="宋体" w:hAnsi="宋体" w:eastAsia="宋体"/>
            <w:color w:val="00000A"/>
            <w:sz w:val="24"/>
            <w:szCs w:val="24"/>
            <w:lang w:val="en-US" w:eastAsia="zh-CN"/>
          </w:rPr>
          <w:t>。</w:t>
        </w:r>
      </w:ins>
      <w:del w:id="543" w:author="zhiwen" w:date="2020-01-10T12:46:07Z">
        <w:r>
          <w:rPr>
            <w:rFonts w:ascii="宋体" w:hAnsi="宋体" w:eastAsia="宋体"/>
            <w:color w:val="00000A"/>
            <w:sz w:val="24"/>
            <w:szCs w:val="24"/>
          </w:rPr>
          <w:tab/>
        </w:r>
      </w:del>
    </w:p>
    <w:p>
      <w:pPr>
        <w:spacing w:line="360" w:lineRule="auto"/>
        <w:ind w:firstLine="420"/>
        <w:jc w:val="left"/>
        <w:rPr>
          <w:rFonts w:ascii="宋体" w:hAnsi="宋体" w:eastAsia="宋体"/>
          <w:color w:val="00000A"/>
          <w:sz w:val="24"/>
          <w:szCs w:val="24"/>
        </w:rPr>
        <w:pPrChange w:id="544" w:author="zhiwen" w:date="2020-01-10T12:46:04Z">
          <w:pPr>
            <w:spacing w:line="360" w:lineRule="auto"/>
            <w:jc w:val="left"/>
          </w:pPr>
        </w:pPrChange>
      </w:pPr>
      <w:r>
        <w:rPr>
          <w:rFonts w:ascii="宋体" w:hAnsi="宋体" w:eastAsia="宋体"/>
          <w:color w:val="00000A"/>
          <w:sz w:val="24"/>
          <w:szCs w:val="24"/>
        </w:rPr>
        <w:t>在我们训练好预测模型后，会对模型进行评估，当达到我们要求的性能指标后就会集成到我们的产品中，否则进一步优化预测模型。此外，由于磁盘类型繁</w:t>
      </w:r>
      <w:r>
        <w:rPr>
          <w:rFonts w:hint="eastAsia" w:ascii="宋体" w:hAnsi="宋体" w:eastAsia="宋体"/>
          <w:color w:val="00000A"/>
          <w:sz w:val="24"/>
          <w:szCs w:val="24"/>
        </w:rPr>
        <w:t>多</w:t>
      </w:r>
      <w:r>
        <w:rPr>
          <w:rFonts w:ascii="宋体" w:hAnsi="宋体" w:eastAsia="宋体"/>
          <w:color w:val="00000A"/>
          <w:sz w:val="24"/>
          <w:szCs w:val="24"/>
        </w:rPr>
        <w:t>，为复用训练好的模型，我们使用 transfer learning 计算。</w:t>
      </w:r>
    </w:p>
    <w:p>
      <w:pPr>
        <w:spacing w:line="360" w:lineRule="auto"/>
        <w:ind w:firstLine="420"/>
        <w:jc w:val="left"/>
        <w:rPr>
          <w:ins w:id="546" w:author="zhiwen" w:date="2020-01-10T15:29:17Z"/>
          <w:rFonts w:hint="eastAsia" w:ascii="宋体" w:hAnsi="宋体" w:eastAsia="宋体"/>
          <w:color w:val="00000A"/>
          <w:sz w:val="24"/>
          <w:szCs w:val="24"/>
          <w:lang w:val="en-US" w:eastAsia="zh-CN"/>
        </w:rPr>
        <w:pPrChange w:id="545" w:author="zhiwen" w:date="2020-01-10T15:24:28Z">
          <w:pPr>
            <w:spacing w:line="360" w:lineRule="auto"/>
            <w:jc w:val="left"/>
          </w:pPr>
        </w:pPrChange>
      </w:pPr>
      <w:r>
        <w:rPr>
          <w:rFonts w:ascii="宋体" w:hAnsi="宋体" w:eastAsia="宋体"/>
          <w:color w:val="00000A"/>
          <w:sz w:val="24"/>
          <w:szCs w:val="24"/>
        </w:rPr>
        <w:tab/>
      </w:r>
      <w:r>
        <w:rPr>
          <w:rFonts w:ascii="宋体" w:hAnsi="宋体" w:eastAsia="宋体"/>
          <w:color w:val="00000A"/>
          <w:sz w:val="24"/>
          <w:szCs w:val="24"/>
        </w:rPr>
        <w:t>磁盘剩余寿命预测，</w:t>
      </w:r>
      <w:ins w:id="547" w:author="zhiwen" w:date="2020-01-10T15:24:41Z">
        <w:r>
          <w:rPr>
            <w:rFonts w:hint="eastAsia" w:ascii="宋体" w:hAnsi="宋体" w:eastAsia="宋体"/>
            <w:color w:val="00000A"/>
            <w:sz w:val="24"/>
            <w:szCs w:val="24"/>
            <w:lang w:eastAsia="zh-CN"/>
          </w:rPr>
          <w:t>我们</w:t>
        </w:r>
      </w:ins>
      <w:ins w:id="548" w:author="zhiwen" w:date="2020-01-10T15:24:42Z">
        <w:r>
          <w:rPr>
            <w:rFonts w:hint="eastAsia" w:ascii="宋体" w:hAnsi="宋体" w:eastAsia="宋体"/>
            <w:color w:val="00000A"/>
            <w:sz w:val="24"/>
            <w:szCs w:val="24"/>
            <w:lang w:eastAsia="zh-CN"/>
          </w:rPr>
          <w:t>使用</w:t>
        </w:r>
      </w:ins>
      <w:ins w:id="549" w:author="zhiwen" w:date="2020-01-10T15:24:43Z">
        <w:r>
          <w:rPr>
            <w:rFonts w:hint="eastAsia" w:ascii="宋体" w:hAnsi="宋体" w:eastAsia="宋体"/>
            <w:color w:val="00000A"/>
            <w:sz w:val="24"/>
            <w:szCs w:val="24"/>
            <w:lang w:eastAsia="zh-CN"/>
          </w:rPr>
          <w:t>深度</w:t>
        </w:r>
      </w:ins>
      <w:ins w:id="550" w:author="zhiwen" w:date="2020-01-10T15:24:44Z">
        <w:r>
          <w:rPr>
            <w:rFonts w:hint="eastAsia" w:ascii="宋体" w:hAnsi="宋体" w:eastAsia="宋体"/>
            <w:color w:val="00000A"/>
            <w:sz w:val="24"/>
            <w:szCs w:val="24"/>
            <w:lang w:eastAsia="zh-CN"/>
          </w:rPr>
          <w:t>学习</w:t>
        </w:r>
      </w:ins>
      <w:ins w:id="551" w:author="zhiwen" w:date="2020-01-10T15:24:45Z">
        <w:r>
          <w:rPr>
            <w:rFonts w:hint="eastAsia" w:ascii="宋体" w:hAnsi="宋体" w:eastAsia="宋体"/>
            <w:color w:val="00000A"/>
            <w:sz w:val="24"/>
            <w:szCs w:val="24"/>
            <w:lang w:eastAsia="zh-CN"/>
          </w:rPr>
          <w:t>方法，</w:t>
        </w:r>
      </w:ins>
      <w:ins w:id="552" w:author="zhiwen" w:date="2020-01-10T15:24:47Z">
        <w:r>
          <w:rPr>
            <w:rFonts w:hint="eastAsia" w:ascii="宋体" w:hAnsi="宋体" w:eastAsia="宋体"/>
            <w:color w:val="00000A"/>
            <w:sz w:val="24"/>
            <w:szCs w:val="24"/>
            <w:lang w:eastAsia="zh-CN"/>
          </w:rPr>
          <w:t>它</w:t>
        </w:r>
      </w:ins>
      <w:ins w:id="553" w:author="zhiwen" w:date="2020-01-10T15:24:20Z">
        <w:r>
          <w:rPr>
            <w:rFonts w:ascii="宋体" w:hAnsi="宋体" w:eastAsia="宋体"/>
            <w:color w:val="00000A"/>
            <w:sz w:val="24"/>
            <w:szCs w:val="24"/>
          </w:rPr>
          <w:t>能为我们提供 end-to-end 的便捷性，一般来说，只要定义好模型的输入与输出，神经网络的网络</w:t>
        </w:r>
      </w:ins>
      <w:ins w:id="554" w:author="zhiwen" w:date="2020-01-10T15:24:20Z">
        <w:r>
          <w:rPr>
            <w:rFonts w:hint="eastAsia" w:ascii="宋体" w:hAnsi="宋体" w:eastAsia="宋体"/>
            <w:color w:val="00000A"/>
            <w:sz w:val="24"/>
            <w:szCs w:val="24"/>
            <w:lang w:eastAsia="zh-CN"/>
          </w:rPr>
          <w:t>架构</w:t>
        </w:r>
      </w:ins>
      <w:ins w:id="555" w:author="zhiwen" w:date="2020-01-10T15:24:20Z">
        <w:r>
          <w:rPr>
            <w:rFonts w:ascii="宋体" w:hAnsi="宋体" w:eastAsia="宋体"/>
            <w:color w:val="00000A"/>
            <w:sz w:val="24"/>
            <w:szCs w:val="24"/>
          </w:rPr>
          <w:t>，设计好控制过拟合的方法即可自动进行学习，无</w:t>
        </w:r>
      </w:ins>
      <w:ins w:id="556" w:author="zhiwen" w:date="2020-01-10T15:24:20Z">
        <w:r>
          <w:rPr>
            <w:rFonts w:hint="eastAsia" w:ascii="宋体" w:hAnsi="宋体" w:eastAsia="宋体"/>
            <w:color w:val="00000A"/>
            <w:sz w:val="24"/>
            <w:szCs w:val="24"/>
          </w:rPr>
          <w:t>需</w:t>
        </w:r>
      </w:ins>
      <w:ins w:id="557" w:author="zhiwen" w:date="2020-01-10T15:24:20Z">
        <w:r>
          <w:rPr>
            <w:rFonts w:ascii="宋体" w:hAnsi="宋体" w:eastAsia="宋体"/>
            <w:color w:val="00000A"/>
            <w:sz w:val="24"/>
            <w:szCs w:val="24"/>
          </w:rPr>
          <w:t>关注特征或专家领域知识。最后，我们会在我们的 GPU 上训练。通常来说，模型训练都设计大量的超参数，这些参数无法让机器学习自动选择最优，为此我们使用 grid search 方法，在 GPU 上搜索最优的超参数。</w:t>
        </w:r>
      </w:ins>
      <w:ins w:id="558" w:author="zhiwen" w:date="2020-01-10T15:28:35Z">
        <w:r>
          <w:rPr>
            <w:rFonts w:hint="eastAsia" w:ascii="宋体" w:hAnsi="宋体" w:eastAsia="宋体"/>
            <w:color w:val="00000A"/>
            <w:sz w:val="24"/>
            <w:szCs w:val="24"/>
            <w:lang w:eastAsia="zh-CN"/>
          </w:rPr>
          <w:t>我们</w:t>
        </w:r>
      </w:ins>
      <w:ins w:id="559" w:author="zhiwen" w:date="2020-01-10T15:28:38Z">
        <w:r>
          <w:rPr>
            <w:rFonts w:hint="eastAsia" w:ascii="宋体" w:hAnsi="宋体" w:eastAsia="宋体"/>
            <w:color w:val="00000A"/>
            <w:sz w:val="24"/>
            <w:szCs w:val="24"/>
            <w:lang w:eastAsia="zh-CN"/>
          </w:rPr>
          <w:t>构建</w:t>
        </w:r>
      </w:ins>
      <w:ins w:id="560" w:author="zhiwen" w:date="2020-01-10T15:28:41Z">
        <w:r>
          <w:rPr>
            <w:rFonts w:hint="eastAsia" w:ascii="宋体" w:hAnsi="宋体" w:eastAsia="宋体"/>
            <w:color w:val="00000A"/>
            <w:sz w:val="24"/>
            <w:szCs w:val="24"/>
            <w:lang w:eastAsia="zh-CN"/>
          </w:rPr>
          <w:t>并</w:t>
        </w:r>
      </w:ins>
      <w:ins w:id="561" w:author="zhiwen" w:date="2020-01-10T15:28:42Z">
        <w:r>
          <w:rPr>
            <w:rFonts w:hint="eastAsia" w:ascii="宋体" w:hAnsi="宋体" w:eastAsia="宋体"/>
            <w:color w:val="00000A"/>
            <w:sz w:val="24"/>
            <w:szCs w:val="24"/>
            <w:lang w:eastAsia="zh-CN"/>
          </w:rPr>
          <w:t>训练</w:t>
        </w:r>
      </w:ins>
      <w:ins w:id="562" w:author="zhiwen" w:date="2020-01-10T15:28:43Z">
        <w:r>
          <w:rPr>
            <w:rFonts w:hint="eastAsia" w:ascii="宋体" w:hAnsi="宋体" w:eastAsia="宋体"/>
            <w:color w:val="00000A"/>
            <w:sz w:val="24"/>
            <w:szCs w:val="24"/>
            <w:lang w:eastAsia="zh-CN"/>
          </w:rPr>
          <w:t>大量</w:t>
        </w:r>
      </w:ins>
      <w:ins w:id="563" w:author="zhiwen" w:date="2020-01-10T15:28:46Z">
        <w:r>
          <w:rPr>
            <w:rFonts w:hint="eastAsia" w:ascii="宋体" w:hAnsi="宋体" w:eastAsia="宋体"/>
            <w:color w:val="00000A"/>
            <w:sz w:val="24"/>
            <w:szCs w:val="24"/>
            <w:lang w:eastAsia="zh-CN"/>
          </w:rPr>
          <w:t>神经</w:t>
        </w:r>
      </w:ins>
      <w:ins w:id="564" w:author="zhiwen" w:date="2020-01-10T15:28:47Z">
        <w:r>
          <w:rPr>
            <w:rFonts w:hint="eastAsia" w:ascii="宋体" w:hAnsi="宋体" w:eastAsia="宋体"/>
            <w:color w:val="00000A"/>
            <w:sz w:val="24"/>
            <w:szCs w:val="24"/>
            <w:lang w:eastAsia="zh-CN"/>
          </w:rPr>
          <w:t>网络</w:t>
        </w:r>
      </w:ins>
      <w:ins w:id="565" w:author="zhiwen" w:date="2020-01-10T15:28:48Z">
        <w:r>
          <w:rPr>
            <w:rFonts w:hint="eastAsia" w:ascii="宋体" w:hAnsi="宋体" w:eastAsia="宋体"/>
            <w:color w:val="00000A"/>
            <w:sz w:val="24"/>
            <w:szCs w:val="24"/>
            <w:lang w:eastAsia="zh-CN"/>
          </w:rPr>
          <w:t>模型</w:t>
        </w:r>
      </w:ins>
      <w:ins w:id="566" w:author="zhiwen" w:date="2020-01-10T15:28:50Z">
        <w:r>
          <w:rPr>
            <w:rFonts w:hint="eastAsia" w:ascii="宋体" w:hAnsi="宋体" w:eastAsia="宋体"/>
            <w:color w:val="00000A"/>
            <w:sz w:val="24"/>
            <w:szCs w:val="24"/>
            <w:lang w:eastAsia="zh-CN"/>
          </w:rPr>
          <w:t>，</w:t>
        </w:r>
      </w:ins>
      <w:ins w:id="567" w:author="zhiwen" w:date="2020-01-10T15:28:51Z">
        <w:r>
          <w:rPr>
            <w:rFonts w:hint="eastAsia" w:ascii="宋体" w:hAnsi="宋体" w:eastAsia="宋体"/>
            <w:color w:val="00000A"/>
            <w:sz w:val="24"/>
            <w:szCs w:val="24"/>
            <w:lang w:eastAsia="zh-CN"/>
          </w:rPr>
          <w:t>目前</w:t>
        </w:r>
      </w:ins>
      <w:ins w:id="568" w:author="zhiwen" w:date="2020-01-10T15:28:55Z">
        <w:r>
          <w:rPr>
            <w:rFonts w:hint="eastAsia" w:ascii="宋体" w:hAnsi="宋体" w:eastAsia="宋体"/>
            <w:color w:val="00000A"/>
            <w:sz w:val="24"/>
            <w:szCs w:val="24"/>
            <w:lang w:eastAsia="zh-CN"/>
          </w:rPr>
          <w:t>在</w:t>
        </w:r>
      </w:ins>
      <w:ins w:id="569" w:author="zhiwen" w:date="2020-01-10T15:28:55Z">
        <w:r>
          <w:rPr>
            <w:rFonts w:hint="eastAsia" w:ascii="宋体" w:hAnsi="宋体" w:eastAsia="宋体"/>
            <w:color w:val="00000A"/>
            <w:sz w:val="24"/>
            <w:szCs w:val="24"/>
            <w:lang w:val="en-US" w:eastAsia="zh-CN"/>
          </w:rPr>
          <w:t xml:space="preserve"> </w:t>
        </w:r>
      </w:ins>
      <w:ins w:id="570" w:author="zhiwen" w:date="2020-01-10T15:29:00Z">
        <w:r>
          <w:rPr>
            <w:rFonts w:hint="eastAsia" w:ascii="宋体" w:hAnsi="宋体" w:eastAsia="宋体"/>
            <w:color w:val="00000A"/>
            <w:sz w:val="24"/>
            <w:szCs w:val="24"/>
            <w:lang w:val="en-US" w:eastAsia="zh-CN"/>
          </w:rPr>
          <w:t>ST</w:t>
        </w:r>
      </w:ins>
      <w:ins w:id="571" w:author="zhiwen" w:date="2020-01-10T15:29:01Z">
        <w:r>
          <w:rPr>
            <w:rFonts w:hint="eastAsia" w:ascii="宋体" w:hAnsi="宋体" w:eastAsia="宋体"/>
            <w:color w:val="00000A"/>
            <w:sz w:val="24"/>
            <w:szCs w:val="24"/>
            <w:lang w:val="en-US" w:eastAsia="zh-CN"/>
          </w:rPr>
          <w:t>4</w:t>
        </w:r>
      </w:ins>
      <w:ins w:id="572" w:author="zhiwen" w:date="2020-01-10T15:29:02Z">
        <w:r>
          <w:rPr>
            <w:rFonts w:hint="eastAsia" w:ascii="宋体" w:hAnsi="宋体" w:eastAsia="宋体"/>
            <w:color w:val="00000A"/>
            <w:sz w:val="24"/>
            <w:szCs w:val="24"/>
            <w:lang w:val="en-US" w:eastAsia="zh-CN"/>
          </w:rPr>
          <w:t>00</w:t>
        </w:r>
      </w:ins>
      <w:ins w:id="573" w:author="zhiwen" w:date="2020-01-10T15:29:04Z">
        <w:r>
          <w:rPr>
            <w:rFonts w:hint="eastAsia" w:ascii="宋体" w:hAnsi="宋体" w:eastAsia="宋体"/>
            <w:color w:val="00000A"/>
            <w:sz w:val="24"/>
            <w:szCs w:val="24"/>
            <w:lang w:val="en-US" w:eastAsia="zh-CN"/>
          </w:rPr>
          <w:t>0</w:t>
        </w:r>
      </w:ins>
      <w:ins w:id="574" w:author="zhiwen" w:date="2020-01-10T15:29:06Z">
        <w:r>
          <w:rPr>
            <w:rFonts w:hint="eastAsia" w:ascii="宋体" w:hAnsi="宋体" w:eastAsia="宋体"/>
            <w:color w:val="00000A"/>
            <w:sz w:val="24"/>
            <w:szCs w:val="24"/>
            <w:lang w:val="en-US" w:eastAsia="zh-CN"/>
          </w:rPr>
          <w:t>dm000</w:t>
        </w:r>
      </w:ins>
      <w:ins w:id="575" w:author="zhiwen" w:date="2020-01-10T15:29:07Z">
        <w:r>
          <w:rPr>
            <w:rFonts w:hint="eastAsia" w:ascii="宋体" w:hAnsi="宋体" w:eastAsia="宋体"/>
            <w:color w:val="00000A"/>
            <w:sz w:val="24"/>
            <w:szCs w:val="24"/>
            <w:lang w:val="en-US" w:eastAsia="zh-CN"/>
          </w:rPr>
          <w:t xml:space="preserve"> </w:t>
        </w:r>
      </w:ins>
      <w:ins w:id="576" w:author="zhiwen" w:date="2020-01-10T15:29:08Z">
        <w:r>
          <w:rPr>
            <w:rFonts w:hint="eastAsia" w:ascii="宋体" w:hAnsi="宋体" w:eastAsia="宋体"/>
            <w:color w:val="00000A"/>
            <w:sz w:val="24"/>
            <w:szCs w:val="24"/>
            <w:lang w:val="en-US" w:eastAsia="zh-CN"/>
          </w:rPr>
          <w:t>数据</w:t>
        </w:r>
      </w:ins>
      <w:ins w:id="577" w:author="zhiwen" w:date="2020-01-10T15:29:09Z">
        <w:r>
          <w:rPr>
            <w:rFonts w:hint="eastAsia" w:ascii="宋体" w:hAnsi="宋体" w:eastAsia="宋体"/>
            <w:color w:val="00000A"/>
            <w:sz w:val="24"/>
            <w:szCs w:val="24"/>
            <w:lang w:val="en-US" w:eastAsia="zh-CN"/>
          </w:rPr>
          <w:t>集</w:t>
        </w:r>
      </w:ins>
      <w:ins w:id="578" w:author="zhiwen" w:date="2020-01-10T15:29:10Z">
        <w:r>
          <w:rPr>
            <w:rFonts w:hint="eastAsia" w:ascii="宋体" w:hAnsi="宋体" w:eastAsia="宋体"/>
            <w:color w:val="00000A"/>
            <w:sz w:val="24"/>
            <w:szCs w:val="24"/>
            <w:lang w:val="en-US" w:eastAsia="zh-CN"/>
          </w:rPr>
          <w:t>上</w:t>
        </w:r>
      </w:ins>
      <w:ins w:id="579" w:author="zhiwen" w:date="2020-01-10T15:29:12Z">
        <w:r>
          <w:rPr>
            <w:rFonts w:hint="eastAsia" w:ascii="宋体" w:hAnsi="宋体" w:eastAsia="宋体"/>
            <w:color w:val="00000A"/>
            <w:sz w:val="24"/>
            <w:szCs w:val="24"/>
            <w:lang w:val="en-US" w:eastAsia="zh-CN"/>
          </w:rPr>
          <w:t>效果</w:t>
        </w:r>
      </w:ins>
      <w:ins w:id="580" w:author="zhiwen" w:date="2020-01-10T15:29:13Z">
        <w:r>
          <w:rPr>
            <w:rFonts w:hint="eastAsia" w:ascii="宋体" w:hAnsi="宋体" w:eastAsia="宋体"/>
            <w:color w:val="00000A"/>
            <w:sz w:val="24"/>
            <w:szCs w:val="24"/>
            <w:lang w:val="en-US" w:eastAsia="zh-CN"/>
          </w:rPr>
          <w:t>最好</w:t>
        </w:r>
      </w:ins>
      <w:ins w:id="581" w:author="zhiwen" w:date="2020-01-10T15:29:14Z">
        <w:r>
          <w:rPr>
            <w:rFonts w:hint="eastAsia" w:ascii="宋体" w:hAnsi="宋体" w:eastAsia="宋体"/>
            <w:color w:val="00000A"/>
            <w:sz w:val="24"/>
            <w:szCs w:val="24"/>
            <w:lang w:val="en-US" w:eastAsia="zh-CN"/>
          </w:rPr>
          <w:t>的</w:t>
        </w:r>
      </w:ins>
      <w:ins w:id="582" w:author="zhiwen" w:date="2020-01-10T15:29:15Z">
        <w:r>
          <w:rPr>
            <w:rFonts w:hint="eastAsia" w:ascii="宋体" w:hAnsi="宋体" w:eastAsia="宋体"/>
            <w:color w:val="00000A"/>
            <w:sz w:val="24"/>
            <w:szCs w:val="24"/>
            <w:lang w:val="en-US" w:eastAsia="zh-CN"/>
          </w:rPr>
          <w:t>模型为</w:t>
        </w:r>
      </w:ins>
      <w:ins w:id="583" w:author="zhiwen" w:date="2020-01-10T15:29:17Z">
        <w:r>
          <w:rPr>
            <w:rFonts w:hint="eastAsia" w:ascii="宋体" w:hAnsi="宋体" w:eastAsia="宋体"/>
            <w:color w:val="00000A"/>
            <w:sz w:val="24"/>
            <w:szCs w:val="24"/>
            <w:lang w:val="en-US" w:eastAsia="zh-CN"/>
          </w:rPr>
          <w:t>：</w:t>
        </w:r>
      </w:ins>
    </w:p>
    <w:p>
      <w:pPr>
        <w:spacing w:line="360" w:lineRule="auto"/>
        <w:ind w:firstLine="0"/>
        <w:jc w:val="left"/>
        <w:rPr>
          <w:ins w:id="585" w:author="zhiwen" w:date="2020-01-10T15:29:18Z"/>
          <w:rFonts w:hint="eastAsia" w:ascii="宋体" w:hAnsi="宋体" w:eastAsia="宋体"/>
          <w:color w:val="00000A"/>
          <w:sz w:val="24"/>
          <w:szCs w:val="24"/>
          <w:lang w:val="en-US" w:eastAsia="zh-CN"/>
        </w:rPr>
        <w:pPrChange w:id="584" w:author="zhiwen" w:date="2020-01-10T15:29:19Z">
          <w:pPr>
            <w:spacing w:line="360" w:lineRule="auto"/>
            <w:jc w:val="left"/>
          </w:pPr>
        </w:pPrChange>
      </w:pPr>
      <w:ins w:id="586" w:author="zhiwen" w:date="2020-01-10T15:29:26Z">
        <w:r>
          <w:rPr>
            <w:rFonts w:hint="eastAsia" w:ascii="宋体" w:hAnsi="宋体" w:eastAsia="宋体"/>
            <w:color w:val="00000A"/>
            <w:sz w:val="24"/>
            <w:szCs w:val="24"/>
            <w:lang w:val="en-US" w:eastAsia="zh-CN"/>
          </w:rPr>
          <w:drawing>
            <wp:inline distT="0" distB="0" distL="114300" distR="114300">
              <wp:extent cx="4924425" cy="5105400"/>
              <wp:effectExtent l="0" t="0" r="9525" b="0"/>
              <wp:docPr id="15" name="图片 15" descr="rul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ul_model"/>
                      <pic:cNvPicPr>
                        <a:picLocks noChangeAspect="1"/>
                      </pic:cNvPicPr>
                    </pic:nvPicPr>
                    <pic:blipFill>
                      <a:blip r:embed="rId15"/>
                      <a:stretch>
                        <a:fillRect/>
                      </a:stretch>
                    </pic:blipFill>
                    <pic:spPr>
                      <a:xfrm>
                        <a:off x="0" y="0"/>
                        <a:ext cx="4924425" cy="5105400"/>
                      </a:xfrm>
                      <a:prstGeom prst="rect">
                        <a:avLst/>
                      </a:prstGeom>
                    </pic:spPr>
                  </pic:pic>
                </a:graphicData>
              </a:graphic>
            </wp:inline>
          </w:drawing>
        </w:r>
      </w:ins>
    </w:p>
    <w:p>
      <w:pPr>
        <w:spacing w:line="360" w:lineRule="auto"/>
        <w:ind w:firstLine="420"/>
        <w:jc w:val="left"/>
        <w:rPr>
          <w:ins w:id="589" w:author="zhiwen" w:date="2020-01-10T15:34:47Z"/>
          <w:rFonts w:hint="default" w:ascii="宋体" w:hAnsi="宋体" w:eastAsia="宋体"/>
          <w:color w:val="00000A"/>
          <w:sz w:val="24"/>
          <w:szCs w:val="24"/>
          <w:lang w:val="en-US" w:eastAsia="zh-CN"/>
        </w:rPr>
        <w:pPrChange w:id="588" w:author="zhiwen" w:date="2020-01-10T15:29:38Z">
          <w:pPr>
            <w:spacing w:line="360" w:lineRule="auto"/>
            <w:jc w:val="left"/>
          </w:pPr>
        </w:pPrChange>
      </w:pPr>
      <w:ins w:id="590" w:author="zhiwen" w:date="2020-01-10T15:34:50Z">
        <w:r>
          <w:rPr>
            <w:rFonts w:hint="eastAsia" w:ascii="宋体" w:hAnsi="宋体" w:eastAsia="宋体"/>
            <w:color w:val="00000A"/>
            <w:sz w:val="24"/>
            <w:szCs w:val="24"/>
            <w:lang w:eastAsia="zh-CN"/>
          </w:rPr>
          <w:t>该</w:t>
        </w:r>
      </w:ins>
      <w:ins w:id="591" w:author="zhiwen" w:date="2020-01-10T15:34:51Z">
        <w:r>
          <w:rPr>
            <w:rFonts w:hint="eastAsia" w:ascii="宋体" w:hAnsi="宋体" w:eastAsia="宋体"/>
            <w:color w:val="00000A"/>
            <w:sz w:val="24"/>
            <w:szCs w:val="24"/>
            <w:lang w:eastAsia="zh-CN"/>
          </w:rPr>
          <w:t>模型</w:t>
        </w:r>
      </w:ins>
      <w:ins w:id="592" w:author="zhiwen" w:date="2020-01-10T15:34:54Z">
        <w:r>
          <w:rPr>
            <w:rFonts w:hint="eastAsia" w:ascii="宋体" w:hAnsi="宋体" w:eastAsia="宋体"/>
            <w:color w:val="00000A"/>
            <w:sz w:val="24"/>
            <w:szCs w:val="24"/>
            <w:lang w:eastAsia="zh-CN"/>
          </w:rPr>
          <w:t>使用</w:t>
        </w:r>
      </w:ins>
      <w:ins w:id="593" w:author="zhiwen" w:date="2020-01-10T15:34:55Z">
        <w:r>
          <w:rPr>
            <w:rFonts w:hint="eastAsia" w:ascii="宋体" w:hAnsi="宋体" w:eastAsia="宋体"/>
            <w:color w:val="00000A"/>
            <w:sz w:val="24"/>
            <w:szCs w:val="24"/>
            <w:lang w:val="en-US" w:eastAsia="zh-CN"/>
          </w:rPr>
          <w:t xml:space="preserve"> </w:t>
        </w:r>
      </w:ins>
      <w:ins w:id="594" w:author="zhiwen" w:date="2020-01-10T15:34:56Z">
        <w:r>
          <w:rPr>
            <w:rFonts w:hint="eastAsia" w:ascii="宋体" w:hAnsi="宋体" w:eastAsia="宋体"/>
            <w:color w:val="00000A"/>
            <w:sz w:val="24"/>
            <w:szCs w:val="24"/>
            <w:lang w:val="en-US" w:eastAsia="zh-CN"/>
          </w:rPr>
          <w:t xml:space="preserve">CNN </w:t>
        </w:r>
      </w:ins>
      <w:ins w:id="595" w:author="zhiwen" w:date="2020-01-10T15:35:07Z">
        <w:r>
          <w:rPr>
            <w:rFonts w:hint="eastAsia" w:ascii="宋体" w:hAnsi="宋体" w:eastAsia="宋体"/>
            <w:color w:val="00000A"/>
            <w:sz w:val="24"/>
            <w:szCs w:val="24"/>
            <w:lang w:val="en-US" w:eastAsia="zh-CN"/>
          </w:rPr>
          <w:t>捕捉</w:t>
        </w:r>
      </w:ins>
      <w:ins w:id="596" w:author="zhiwen" w:date="2020-01-10T15:35:08Z">
        <w:r>
          <w:rPr>
            <w:rFonts w:hint="eastAsia" w:ascii="宋体" w:hAnsi="宋体" w:eastAsia="宋体"/>
            <w:color w:val="00000A"/>
            <w:sz w:val="24"/>
            <w:szCs w:val="24"/>
            <w:lang w:val="en-US" w:eastAsia="zh-CN"/>
          </w:rPr>
          <w:t>局部</w:t>
        </w:r>
      </w:ins>
      <w:ins w:id="597" w:author="zhiwen" w:date="2020-01-10T15:35:18Z">
        <w:r>
          <w:rPr>
            <w:rFonts w:hint="eastAsia" w:ascii="宋体" w:hAnsi="宋体" w:eastAsia="宋体"/>
            <w:color w:val="00000A"/>
            <w:sz w:val="24"/>
            <w:szCs w:val="24"/>
            <w:lang w:val="en-US" w:eastAsia="zh-CN"/>
          </w:rPr>
          <w:t>语义</w:t>
        </w:r>
      </w:ins>
      <w:ins w:id="598" w:author="zhiwen" w:date="2020-01-10T15:35:19Z">
        <w:r>
          <w:rPr>
            <w:rFonts w:hint="eastAsia" w:ascii="宋体" w:hAnsi="宋体" w:eastAsia="宋体"/>
            <w:color w:val="00000A"/>
            <w:sz w:val="24"/>
            <w:szCs w:val="24"/>
            <w:lang w:val="en-US" w:eastAsia="zh-CN"/>
          </w:rPr>
          <w:t>特征</w:t>
        </w:r>
      </w:ins>
      <w:ins w:id="599" w:author="zhiwen" w:date="2020-01-10T15:35:28Z">
        <w:r>
          <w:rPr>
            <w:rFonts w:hint="eastAsia" w:ascii="宋体" w:hAnsi="宋体" w:eastAsia="宋体"/>
            <w:color w:val="00000A"/>
            <w:sz w:val="24"/>
            <w:szCs w:val="24"/>
            <w:lang w:val="en-US" w:eastAsia="zh-CN"/>
          </w:rPr>
          <w:t>，</w:t>
        </w:r>
      </w:ins>
      <w:ins w:id="600" w:author="zhiwen" w:date="2020-01-10T15:36:13Z">
        <w:r>
          <w:rPr>
            <w:rFonts w:hint="eastAsia" w:ascii="宋体" w:hAnsi="宋体" w:eastAsia="宋体"/>
            <w:color w:val="00000A"/>
            <w:sz w:val="24"/>
            <w:szCs w:val="24"/>
            <w:lang w:val="en-US" w:eastAsia="zh-CN"/>
          </w:rPr>
          <w:t>使用</w:t>
        </w:r>
      </w:ins>
      <w:ins w:id="601" w:author="zhiwen" w:date="2020-01-10T15:36:14Z">
        <w:r>
          <w:rPr>
            <w:rFonts w:hint="eastAsia" w:ascii="宋体" w:hAnsi="宋体" w:eastAsia="宋体"/>
            <w:color w:val="00000A"/>
            <w:sz w:val="24"/>
            <w:szCs w:val="24"/>
            <w:lang w:val="en-US" w:eastAsia="zh-CN"/>
          </w:rPr>
          <w:t xml:space="preserve"> </w:t>
        </w:r>
      </w:ins>
      <w:ins w:id="602" w:author="zhiwen" w:date="2020-01-10T15:36:15Z">
        <w:r>
          <w:rPr>
            <w:rFonts w:hint="eastAsia" w:ascii="宋体" w:hAnsi="宋体" w:eastAsia="宋体"/>
            <w:color w:val="00000A"/>
            <w:sz w:val="24"/>
            <w:szCs w:val="24"/>
            <w:lang w:val="en-US" w:eastAsia="zh-CN"/>
          </w:rPr>
          <w:t xml:space="preserve">LSTM </w:t>
        </w:r>
      </w:ins>
      <w:ins w:id="603" w:author="zhiwen" w:date="2020-01-10T15:36:19Z">
        <w:r>
          <w:rPr>
            <w:rFonts w:hint="eastAsia" w:ascii="宋体" w:hAnsi="宋体" w:eastAsia="宋体"/>
            <w:color w:val="00000A"/>
            <w:sz w:val="24"/>
            <w:szCs w:val="24"/>
            <w:lang w:val="en-US" w:eastAsia="zh-CN"/>
          </w:rPr>
          <w:t>捕捉</w:t>
        </w:r>
      </w:ins>
      <w:ins w:id="604" w:author="zhiwen" w:date="2020-01-10T15:36:20Z">
        <w:r>
          <w:rPr>
            <w:rFonts w:hint="eastAsia" w:ascii="宋体" w:hAnsi="宋体" w:eastAsia="宋体"/>
            <w:color w:val="00000A"/>
            <w:sz w:val="24"/>
            <w:szCs w:val="24"/>
            <w:lang w:val="en-US" w:eastAsia="zh-CN"/>
          </w:rPr>
          <w:t>全局</w:t>
        </w:r>
      </w:ins>
      <w:ins w:id="605" w:author="zhiwen" w:date="2020-01-10T15:36:21Z">
        <w:r>
          <w:rPr>
            <w:rFonts w:hint="eastAsia" w:ascii="宋体" w:hAnsi="宋体" w:eastAsia="宋体"/>
            <w:color w:val="00000A"/>
            <w:sz w:val="24"/>
            <w:szCs w:val="24"/>
            <w:lang w:val="en-US" w:eastAsia="zh-CN"/>
          </w:rPr>
          <w:t>特征</w:t>
        </w:r>
      </w:ins>
      <w:ins w:id="606" w:author="zhiwen" w:date="2020-01-10T15:36:27Z">
        <w:r>
          <w:rPr>
            <w:rFonts w:hint="eastAsia" w:ascii="宋体" w:hAnsi="宋体" w:eastAsia="宋体"/>
            <w:color w:val="00000A"/>
            <w:sz w:val="24"/>
            <w:szCs w:val="24"/>
            <w:lang w:val="en-US" w:eastAsia="zh-CN"/>
          </w:rPr>
          <w:t>，</w:t>
        </w:r>
      </w:ins>
      <w:ins w:id="607" w:author="zhiwen" w:date="2020-01-10T15:36:36Z">
        <w:r>
          <w:rPr>
            <w:rFonts w:hint="eastAsia" w:ascii="宋体" w:hAnsi="宋体" w:eastAsia="宋体"/>
            <w:color w:val="00000A"/>
            <w:sz w:val="24"/>
            <w:szCs w:val="24"/>
            <w:lang w:val="en-US" w:eastAsia="zh-CN"/>
          </w:rPr>
          <w:t>为</w:t>
        </w:r>
      </w:ins>
      <w:ins w:id="608" w:author="zhiwen" w:date="2020-01-10T15:36:41Z">
        <w:r>
          <w:rPr>
            <w:rFonts w:hint="eastAsia" w:ascii="宋体" w:hAnsi="宋体" w:eastAsia="宋体"/>
            <w:color w:val="00000A"/>
            <w:sz w:val="24"/>
            <w:szCs w:val="24"/>
            <w:lang w:val="en-US" w:eastAsia="zh-CN"/>
          </w:rPr>
          <w:t>促进</w:t>
        </w:r>
      </w:ins>
      <w:ins w:id="609" w:author="zhiwen" w:date="2020-01-10T15:36:43Z">
        <w:r>
          <w:rPr>
            <w:rFonts w:hint="eastAsia" w:ascii="宋体" w:hAnsi="宋体" w:eastAsia="宋体"/>
            <w:color w:val="00000A"/>
            <w:sz w:val="24"/>
            <w:szCs w:val="24"/>
            <w:lang w:val="en-US" w:eastAsia="zh-CN"/>
          </w:rPr>
          <w:t>信息的</w:t>
        </w:r>
      </w:ins>
      <w:ins w:id="610" w:author="zhiwen" w:date="2020-01-10T15:36:45Z">
        <w:r>
          <w:rPr>
            <w:rFonts w:hint="eastAsia" w:ascii="宋体" w:hAnsi="宋体" w:eastAsia="宋体"/>
            <w:color w:val="00000A"/>
            <w:sz w:val="24"/>
            <w:szCs w:val="24"/>
            <w:lang w:val="en-US" w:eastAsia="zh-CN"/>
          </w:rPr>
          <w:t>流通</w:t>
        </w:r>
      </w:ins>
      <w:ins w:id="611" w:author="zhiwen" w:date="2020-01-10T15:36:49Z">
        <w:r>
          <w:rPr>
            <w:rFonts w:hint="eastAsia" w:ascii="宋体" w:hAnsi="宋体" w:eastAsia="宋体"/>
            <w:color w:val="00000A"/>
            <w:sz w:val="24"/>
            <w:szCs w:val="24"/>
            <w:lang w:val="en-US" w:eastAsia="zh-CN"/>
          </w:rPr>
          <w:t>以及</w:t>
        </w:r>
      </w:ins>
      <w:ins w:id="612" w:author="zhiwen" w:date="2020-01-10T15:36:50Z">
        <w:r>
          <w:rPr>
            <w:rFonts w:hint="eastAsia" w:ascii="宋体" w:hAnsi="宋体" w:eastAsia="宋体"/>
            <w:color w:val="00000A"/>
            <w:sz w:val="24"/>
            <w:szCs w:val="24"/>
            <w:lang w:val="en-US" w:eastAsia="zh-CN"/>
          </w:rPr>
          <w:t>获得</w:t>
        </w:r>
      </w:ins>
      <w:ins w:id="613" w:author="zhiwen" w:date="2020-01-10T15:37:19Z">
        <w:r>
          <w:rPr>
            <w:rFonts w:hint="eastAsia" w:ascii="宋体" w:hAnsi="宋体" w:eastAsia="宋体"/>
            <w:color w:val="00000A"/>
            <w:sz w:val="24"/>
            <w:szCs w:val="24"/>
            <w:lang w:val="en-US" w:eastAsia="zh-CN"/>
          </w:rPr>
          <w:t>稳定</w:t>
        </w:r>
      </w:ins>
      <w:ins w:id="614" w:author="zhiwen" w:date="2020-01-10T15:37:20Z">
        <w:r>
          <w:rPr>
            <w:rFonts w:hint="eastAsia" w:ascii="宋体" w:hAnsi="宋体" w:eastAsia="宋体"/>
            <w:color w:val="00000A"/>
            <w:sz w:val="24"/>
            <w:szCs w:val="24"/>
            <w:lang w:val="en-US" w:eastAsia="zh-CN"/>
          </w:rPr>
          <w:t>的</w:t>
        </w:r>
      </w:ins>
      <w:ins w:id="615" w:author="zhiwen" w:date="2020-01-10T15:37:22Z">
        <w:r>
          <w:rPr>
            <w:rFonts w:hint="eastAsia" w:ascii="宋体" w:hAnsi="宋体" w:eastAsia="宋体"/>
            <w:color w:val="00000A"/>
            <w:sz w:val="24"/>
            <w:szCs w:val="24"/>
            <w:lang w:val="en-US" w:eastAsia="zh-CN"/>
          </w:rPr>
          <w:t>梯度</w:t>
        </w:r>
      </w:ins>
      <w:ins w:id="616" w:author="zhiwen" w:date="2020-01-10T15:37:42Z">
        <w:r>
          <w:rPr>
            <w:rFonts w:hint="eastAsia" w:ascii="宋体" w:hAnsi="宋体" w:eastAsia="宋体"/>
            <w:color w:val="00000A"/>
            <w:sz w:val="24"/>
            <w:szCs w:val="24"/>
            <w:lang w:val="en-US" w:eastAsia="zh-CN"/>
          </w:rPr>
          <w:t>，</w:t>
        </w:r>
      </w:ins>
      <w:ins w:id="617" w:author="zhiwen" w:date="2020-01-10T15:37:55Z">
        <w:r>
          <w:rPr>
            <w:rFonts w:hint="eastAsia" w:ascii="宋体" w:hAnsi="宋体" w:eastAsia="宋体"/>
            <w:color w:val="00000A"/>
            <w:sz w:val="24"/>
            <w:szCs w:val="24"/>
            <w:lang w:val="en-US" w:eastAsia="zh-CN"/>
          </w:rPr>
          <w:t>层</w:t>
        </w:r>
      </w:ins>
      <w:ins w:id="618" w:author="zhiwen" w:date="2020-01-10T15:37:56Z">
        <w:r>
          <w:rPr>
            <w:rFonts w:hint="eastAsia" w:ascii="宋体" w:hAnsi="宋体" w:eastAsia="宋体"/>
            <w:color w:val="00000A"/>
            <w:sz w:val="24"/>
            <w:szCs w:val="24"/>
            <w:lang w:val="en-US" w:eastAsia="zh-CN"/>
          </w:rPr>
          <w:t>与层</w:t>
        </w:r>
      </w:ins>
      <w:ins w:id="619" w:author="zhiwen" w:date="2020-01-10T15:38:00Z">
        <w:r>
          <w:rPr>
            <w:rFonts w:hint="eastAsia" w:ascii="宋体" w:hAnsi="宋体" w:eastAsia="宋体"/>
            <w:color w:val="00000A"/>
            <w:sz w:val="24"/>
            <w:szCs w:val="24"/>
            <w:lang w:val="en-US" w:eastAsia="zh-CN"/>
          </w:rPr>
          <w:t>之间</w:t>
        </w:r>
      </w:ins>
      <w:ins w:id="620" w:author="zhiwen" w:date="2020-01-10T15:38:04Z">
        <w:r>
          <w:rPr>
            <w:rFonts w:hint="eastAsia" w:ascii="宋体" w:hAnsi="宋体" w:eastAsia="宋体"/>
            <w:color w:val="00000A"/>
            <w:sz w:val="24"/>
            <w:szCs w:val="24"/>
            <w:lang w:val="en-US" w:eastAsia="zh-CN"/>
          </w:rPr>
          <w:t xml:space="preserve">添加 </w:t>
        </w:r>
      </w:ins>
      <w:ins w:id="621" w:author="zhiwen" w:date="2020-01-10T15:38:08Z">
        <w:r>
          <w:rPr>
            <w:rFonts w:hint="eastAsia" w:ascii="宋体" w:hAnsi="宋体" w:eastAsia="宋体"/>
            <w:color w:val="00000A"/>
            <w:sz w:val="24"/>
            <w:szCs w:val="24"/>
            <w:lang w:val="en-US" w:eastAsia="zh-CN"/>
          </w:rPr>
          <w:t xml:space="preserve">skip </w:t>
        </w:r>
      </w:ins>
      <w:ins w:id="622" w:author="zhiwen" w:date="2020-01-10T15:38:10Z">
        <w:r>
          <w:rPr>
            <w:rFonts w:hint="eastAsia" w:ascii="宋体" w:hAnsi="宋体" w:eastAsia="宋体"/>
            <w:color w:val="00000A"/>
            <w:sz w:val="24"/>
            <w:szCs w:val="24"/>
            <w:lang w:val="en-US" w:eastAsia="zh-CN"/>
          </w:rPr>
          <w:t>connection</w:t>
        </w:r>
      </w:ins>
      <w:ins w:id="623" w:author="zhiwen" w:date="2020-01-10T15:38:12Z">
        <w:r>
          <w:rPr>
            <w:rFonts w:hint="eastAsia" w:ascii="宋体" w:hAnsi="宋体" w:eastAsia="宋体"/>
            <w:color w:val="00000A"/>
            <w:sz w:val="24"/>
            <w:szCs w:val="24"/>
            <w:lang w:val="en-US" w:eastAsia="zh-CN"/>
          </w:rPr>
          <w:t>。</w:t>
        </w:r>
      </w:ins>
      <w:ins w:id="624" w:author="zhiwen" w:date="2020-01-10T15:38:59Z">
        <w:r>
          <w:rPr>
            <w:rFonts w:hint="eastAsia" w:ascii="宋体" w:hAnsi="宋体" w:eastAsia="宋体"/>
            <w:color w:val="00000A"/>
            <w:sz w:val="24"/>
            <w:szCs w:val="24"/>
            <w:lang w:val="en-US" w:eastAsia="zh-CN"/>
          </w:rPr>
          <w:t>为了</w:t>
        </w:r>
      </w:ins>
      <w:ins w:id="625" w:author="zhiwen" w:date="2020-01-10T15:39:00Z">
        <w:r>
          <w:rPr>
            <w:rFonts w:hint="eastAsia" w:ascii="宋体" w:hAnsi="宋体" w:eastAsia="宋体"/>
            <w:color w:val="00000A"/>
            <w:sz w:val="24"/>
            <w:szCs w:val="24"/>
            <w:lang w:val="en-US" w:eastAsia="zh-CN"/>
          </w:rPr>
          <w:t>让</w:t>
        </w:r>
      </w:ins>
      <w:ins w:id="626" w:author="zhiwen" w:date="2020-01-10T15:39:03Z">
        <w:r>
          <w:rPr>
            <w:rFonts w:hint="eastAsia" w:ascii="宋体" w:hAnsi="宋体" w:eastAsia="宋体"/>
            <w:color w:val="00000A"/>
            <w:sz w:val="24"/>
            <w:szCs w:val="24"/>
            <w:lang w:val="en-US" w:eastAsia="zh-CN"/>
          </w:rPr>
          <w:t>模型</w:t>
        </w:r>
      </w:ins>
      <w:ins w:id="627" w:author="zhiwen" w:date="2020-01-10T15:39:05Z">
        <w:r>
          <w:rPr>
            <w:rFonts w:hint="eastAsia" w:ascii="宋体" w:hAnsi="宋体" w:eastAsia="宋体"/>
            <w:color w:val="00000A"/>
            <w:sz w:val="24"/>
            <w:szCs w:val="24"/>
            <w:lang w:val="en-US" w:eastAsia="zh-CN"/>
          </w:rPr>
          <w:t>收敛</w:t>
        </w:r>
      </w:ins>
      <w:ins w:id="628" w:author="zhiwen" w:date="2020-01-10T15:39:07Z">
        <w:r>
          <w:rPr>
            <w:rFonts w:hint="eastAsia" w:ascii="宋体" w:hAnsi="宋体" w:eastAsia="宋体"/>
            <w:color w:val="00000A"/>
            <w:sz w:val="24"/>
            <w:szCs w:val="24"/>
            <w:lang w:val="en-US" w:eastAsia="zh-CN"/>
          </w:rPr>
          <w:t>更快</w:t>
        </w:r>
      </w:ins>
      <w:ins w:id="629" w:author="zhiwen" w:date="2020-01-10T15:39:09Z">
        <w:r>
          <w:rPr>
            <w:rFonts w:hint="eastAsia" w:ascii="宋体" w:hAnsi="宋体" w:eastAsia="宋体"/>
            <w:color w:val="00000A"/>
            <w:sz w:val="24"/>
            <w:szCs w:val="24"/>
            <w:lang w:val="en-US" w:eastAsia="zh-CN"/>
          </w:rPr>
          <w:t>，</w:t>
        </w:r>
      </w:ins>
      <w:ins w:id="630" w:author="zhiwen" w:date="2020-01-10T15:39:14Z">
        <w:r>
          <w:rPr>
            <w:rFonts w:hint="eastAsia" w:ascii="宋体" w:hAnsi="宋体" w:eastAsia="宋体"/>
            <w:color w:val="00000A"/>
            <w:sz w:val="24"/>
            <w:szCs w:val="24"/>
            <w:lang w:val="en-US" w:eastAsia="zh-CN"/>
          </w:rPr>
          <w:t>每</w:t>
        </w:r>
      </w:ins>
      <w:ins w:id="631" w:author="zhiwen" w:date="2020-01-10T15:39:17Z">
        <w:r>
          <w:rPr>
            <w:rFonts w:hint="eastAsia" w:ascii="宋体" w:hAnsi="宋体" w:eastAsia="宋体"/>
            <w:color w:val="00000A"/>
            <w:sz w:val="24"/>
            <w:szCs w:val="24"/>
            <w:lang w:val="en-US" w:eastAsia="zh-CN"/>
          </w:rPr>
          <w:t>层</w:t>
        </w:r>
      </w:ins>
      <w:ins w:id="632" w:author="zhiwen" w:date="2020-01-10T15:39:21Z">
        <w:r>
          <w:rPr>
            <w:rFonts w:hint="eastAsia" w:ascii="宋体" w:hAnsi="宋体" w:eastAsia="宋体"/>
            <w:color w:val="00000A"/>
            <w:sz w:val="24"/>
            <w:szCs w:val="24"/>
            <w:lang w:val="en-US" w:eastAsia="zh-CN"/>
          </w:rPr>
          <w:t>在</w:t>
        </w:r>
      </w:ins>
      <w:ins w:id="633" w:author="zhiwen" w:date="2020-01-10T15:39:23Z">
        <w:r>
          <w:rPr>
            <w:rFonts w:hint="eastAsia" w:ascii="宋体" w:hAnsi="宋体" w:eastAsia="宋体"/>
            <w:color w:val="00000A"/>
            <w:sz w:val="24"/>
            <w:szCs w:val="24"/>
            <w:lang w:val="en-US" w:eastAsia="zh-CN"/>
          </w:rPr>
          <w:t>激活</w:t>
        </w:r>
      </w:ins>
      <w:ins w:id="634" w:author="zhiwen" w:date="2020-01-10T15:39:25Z">
        <w:r>
          <w:rPr>
            <w:rFonts w:hint="eastAsia" w:ascii="宋体" w:hAnsi="宋体" w:eastAsia="宋体"/>
            <w:color w:val="00000A"/>
            <w:sz w:val="24"/>
            <w:szCs w:val="24"/>
            <w:lang w:val="en-US" w:eastAsia="zh-CN"/>
          </w:rPr>
          <w:t>输出</w:t>
        </w:r>
      </w:ins>
      <w:ins w:id="635" w:author="zhiwen" w:date="2020-01-10T15:39:26Z">
        <w:r>
          <w:rPr>
            <w:rFonts w:hint="eastAsia" w:ascii="宋体" w:hAnsi="宋体" w:eastAsia="宋体"/>
            <w:color w:val="00000A"/>
            <w:sz w:val="24"/>
            <w:szCs w:val="24"/>
            <w:lang w:val="en-US" w:eastAsia="zh-CN"/>
          </w:rPr>
          <w:t>前</w:t>
        </w:r>
      </w:ins>
      <w:ins w:id="636" w:author="zhiwen" w:date="2020-01-10T15:39:31Z">
        <w:r>
          <w:rPr>
            <w:rFonts w:hint="eastAsia" w:ascii="宋体" w:hAnsi="宋体" w:eastAsia="宋体"/>
            <w:color w:val="00000A"/>
            <w:sz w:val="24"/>
            <w:szCs w:val="24"/>
            <w:lang w:val="en-US" w:eastAsia="zh-CN"/>
          </w:rPr>
          <w:t>都</w:t>
        </w:r>
      </w:ins>
      <w:ins w:id="637" w:author="zhiwen" w:date="2020-01-10T15:39:37Z">
        <w:r>
          <w:rPr>
            <w:rFonts w:hint="eastAsia" w:ascii="宋体" w:hAnsi="宋体" w:eastAsia="宋体"/>
            <w:color w:val="00000A"/>
            <w:sz w:val="24"/>
            <w:szCs w:val="24"/>
            <w:lang w:val="en-US" w:eastAsia="zh-CN"/>
          </w:rPr>
          <w:t xml:space="preserve">使用 </w:t>
        </w:r>
      </w:ins>
      <w:ins w:id="638" w:author="zhiwen" w:date="2020-01-10T15:39:43Z">
        <w:r>
          <w:rPr>
            <w:rFonts w:hint="eastAsia" w:ascii="宋体" w:hAnsi="宋体" w:eastAsia="宋体"/>
            <w:color w:val="00000A"/>
            <w:sz w:val="24"/>
            <w:szCs w:val="24"/>
            <w:lang w:val="en-US" w:eastAsia="zh-CN"/>
          </w:rPr>
          <w:t>LayerNormalization</w:t>
        </w:r>
      </w:ins>
      <w:ins w:id="639" w:author="zhiwen" w:date="2020-01-10T15:41:13Z">
        <w:r>
          <w:rPr>
            <w:rFonts w:hint="eastAsia" w:ascii="宋体" w:hAnsi="宋体" w:eastAsia="宋体"/>
            <w:color w:val="00000A"/>
            <w:sz w:val="24"/>
            <w:szCs w:val="24"/>
            <w:lang w:val="en-US" w:eastAsia="zh-CN"/>
          </w:rPr>
          <w:t xml:space="preserve"> </w:t>
        </w:r>
      </w:ins>
      <w:ins w:id="640" w:author="zhiwen" w:date="2020-01-10T15:41:14Z">
        <w:r>
          <w:rPr>
            <w:rFonts w:hint="eastAsia" w:ascii="宋体" w:hAnsi="宋体" w:eastAsia="宋体"/>
            <w:color w:val="00000A"/>
            <w:sz w:val="24"/>
            <w:szCs w:val="24"/>
            <w:lang w:val="en-US" w:eastAsia="zh-CN"/>
          </w:rPr>
          <w:t>进行</w:t>
        </w:r>
      </w:ins>
      <w:ins w:id="641" w:author="zhiwen" w:date="2020-01-10T15:41:21Z">
        <w:r>
          <w:rPr>
            <w:rFonts w:hint="eastAsia" w:ascii="宋体" w:hAnsi="宋体" w:eastAsia="宋体"/>
            <w:color w:val="00000A"/>
            <w:sz w:val="24"/>
            <w:szCs w:val="24"/>
            <w:lang w:val="en-US" w:eastAsia="zh-CN"/>
          </w:rPr>
          <w:t>归一</w:t>
        </w:r>
      </w:ins>
      <w:ins w:id="642" w:author="zhiwen" w:date="2020-01-10T15:41:22Z">
        <w:r>
          <w:rPr>
            <w:rFonts w:hint="eastAsia" w:ascii="宋体" w:hAnsi="宋体" w:eastAsia="宋体"/>
            <w:color w:val="00000A"/>
            <w:sz w:val="24"/>
            <w:szCs w:val="24"/>
            <w:lang w:val="en-US" w:eastAsia="zh-CN"/>
          </w:rPr>
          <w:t>化</w:t>
        </w:r>
      </w:ins>
      <w:ins w:id="643" w:author="zhiwen" w:date="2020-01-10T15:39:50Z">
        <w:r>
          <w:rPr>
            <w:rFonts w:hint="eastAsia" w:ascii="宋体" w:hAnsi="宋体" w:eastAsia="宋体"/>
            <w:color w:val="00000A"/>
            <w:sz w:val="24"/>
            <w:szCs w:val="24"/>
            <w:lang w:val="en-US" w:eastAsia="zh-CN"/>
          </w:rPr>
          <w:t>。</w:t>
        </w:r>
      </w:ins>
    </w:p>
    <w:p>
      <w:pPr>
        <w:spacing w:line="360" w:lineRule="auto"/>
        <w:ind w:firstLine="420"/>
        <w:jc w:val="left"/>
        <w:rPr>
          <w:ins w:id="645" w:author="zhiwen" w:date="2020-01-10T15:42:07Z"/>
          <w:rFonts w:hint="default" w:ascii="宋体" w:hAnsi="宋体" w:eastAsia="宋体"/>
          <w:color w:val="00000A"/>
          <w:sz w:val="24"/>
          <w:szCs w:val="24"/>
          <w:lang w:val="en-US" w:eastAsia="zh-CN"/>
        </w:rPr>
        <w:pPrChange w:id="644" w:author="zhiwen" w:date="2020-01-10T15:42:32Z">
          <w:pPr>
            <w:spacing w:line="360" w:lineRule="auto"/>
            <w:jc w:val="left"/>
          </w:pPr>
        </w:pPrChange>
      </w:pPr>
      <w:ins w:id="646" w:author="zhiwen" w:date="2020-01-10T15:30:23Z">
        <w:r>
          <w:rPr>
            <w:rFonts w:hint="eastAsia" w:ascii="宋体" w:hAnsi="宋体" w:eastAsia="宋体"/>
            <w:color w:val="00000A"/>
            <w:sz w:val="24"/>
            <w:szCs w:val="24"/>
            <w:lang w:eastAsia="zh-CN"/>
          </w:rPr>
          <w:t>在</w:t>
        </w:r>
      </w:ins>
      <w:ins w:id="647" w:author="zhiwen" w:date="2020-01-10T15:30:26Z">
        <w:r>
          <w:rPr>
            <w:rFonts w:hint="eastAsia" w:ascii="宋体" w:hAnsi="宋体" w:eastAsia="宋体"/>
            <w:color w:val="00000A"/>
            <w:sz w:val="24"/>
            <w:szCs w:val="24"/>
            <w:lang w:eastAsia="zh-CN"/>
          </w:rPr>
          <w:t>模型</w:t>
        </w:r>
      </w:ins>
      <w:ins w:id="648" w:author="zhiwen" w:date="2020-01-10T15:30:27Z">
        <w:r>
          <w:rPr>
            <w:rFonts w:hint="eastAsia" w:ascii="宋体" w:hAnsi="宋体" w:eastAsia="宋体"/>
            <w:color w:val="00000A"/>
            <w:sz w:val="24"/>
            <w:szCs w:val="24"/>
            <w:lang w:eastAsia="zh-CN"/>
          </w:rPr>
          <w:t>的设计</w:t>
        </w:r>
      </w:ins>
      <w:ins w:id="649" w:author="zhiwen" w:date="2020-01-10T15:30:28Z">
        <w:r>
          <w:rPr>
            <w:rFonts w:hint="eastAsia" w:ascii="宋体" w:hAnsi="宋体" w:eastAsia="宋体"/>
            <w:color w:val="00000A"/>
            <w:sz w:val="24"/>
            <w:szCs w:val="24"/>
            <w:lang w:eastAsia="zh-CN"/>
          </w:rPr>
          <w:t>和</w:t>
        </w:r>
      </w:ins>
      <w:ins w:id="650" w:author="zhiwen" w:date="2020-01-10T15:30:29Z">
        <w:r>
          <w:rPr>
            <w:rFonts w:hint="eastAsia" w:ascii="宋体" w:hAnsi="宋体" w:eastAsia="宋体"/>
            <w:color w:val="00000A"/>
            <w:sz w:val="24"/>
            <w:szCs w:val="24"/>
            <w:lang w:eastAsia="zh-CN"/>
          </w:rPr>
          <w:t>训练上</w:t>
        </w:r>
      </w:ins>
      <w:ins w:id="651" w:author="zhiwen" w:date="2020-01-10T15:30:30Z">
        <w:r>
          <w:rPr>
            <w:rFonts w:hint="eastAsia" w:ascii="宋体" w:hAnsi="宋体" w:eastAsia="宋体"/>
            <w:color w:val="00000A"/>
            <w:sz w:val="24"/>
            <w:szCs w:val="24"/>
            <w:lang w:eastAsia="zh-CN"/>
          </w:rPr>
          <w:t>，</w:t>
        </w:r>
      </w:ins>
      <w:ins w:id="652" w:author="zhiwen" w:date="2020-01-10T15:30:33Z">
        <w:r>
          <w:rPr>
            <w:rFonts w:hint="eastAsia" w:ascii="宋体" w:hAnsi="宋体" w:eastAsia="宋体"/>
            <w:color w:val="00000A"/>
            <w:sz w:val="24"/>
            <w:szCs w:val="24"/>
            <w:lang w:eastAsia="zh-CN"/>
          </w:rPr>
          <w:t>需要</w:t>
        </w:r>
      </w:ins>
      <w:ins w:id="653" w:author="zhiwen" w:date="2020-01-10T15:30:34Z">
        <w:r>
          <w:rPr>
            <w:rFonts w:hint="eastAsia" w:ascii="宋体" w:hAnsi="宋体" w:eastAsia="宋体"/>
            <w:color w:val="00000A"/>
            <w:sz w:val="24"/>
            <w:szCs w:val="24"/>
            <w:lang w:eastAsia="zh-CN"/>
          </w:rPr>
          <w:t>考虑</w:t>
        </w:r>
      </w:ins>
      <w:ins w:id="654" w:author="zhiwen" w:date="2020-01-10T15:30:35Z">
        <w:r>
          <w:rPr>
            <w:rFonts w:hint="eastAsia" w:ascii="宋体" w:hAnsi="宋体" w:eastAsia="宋体"/>
            <w:color w:val="00000A"/>
            <w:sz w:val="24"/>
            <w:szCs w:val="24"/>
            <w:lang w:eastAsia="zh-CN"/>
          </w:rPr>
          <w:t>如下</w:t>
        </w:r>
      </w:ins>
      <w:ins w:id="655" w:author="zhiwen" w:date="2020-01-10T15:41:53Z">
        <w:r>
          <w:rPr>
            <w:rFonts w:hint="eastAsia" w:ascii="宋体" w:hAnsi="宋体" w:eastAsia="宋体"/>
            <w:color w:val="00000A"/>
            <w:sz w:val="24"/>
            <w:szCs w:val="24"/>
            <w:lang w:eastAsia="zh-CN"/>
          </w:rPr>
          <w:t>四</w:t>
        </w:r>
      </w:ins>
      <w:ins w:id="656" w:author="zhiwen" w:date="2020-01-10T15:30:42Z">
        <w:r>
          <w:rPr>
            <w:rFonts w:hint="eastAsia" w:ascii="宋体" w:hAnsi="宋体" w:eastAsia="宋体"/>
            <w:color w:val="00000A"/>
            <w:sz w:val="24"/>
            <w:szCs w:val="24"/>
            <w:lang w:eastAsia="zh-CN"/>
          </w:rPr>
          <w:t>点。</w:t>
        </w:r>
      </w:ins>
      <w:del w:id="657" w:author="zhiwen" w:date="2020-01-10T15:24:28Z">
        <w:r>
          <w:rPr>
            <w:rFonts w:ascii="宋体" w:hAnsi="宋体" w:eastAsia="宋体"/>
            <w:color w:val="00000A"/>
            <w:sz w:val="24"/>
            <w:szCs w:val="24"/>
          </w:rPr>
          <w:delText>在流程上</w:delText>
        </w:r>
      </w:del>
      <w:ins w:id="658" w:author="zhiwen" w:date="2020-01-10T12:27:02Z">
        <w:r>
          <w:rPr>
            <w:rFonts w:hint="eastAsia" w:ascii="宋体" w:hAnsi="宋体" w:eastAsia="宋体"/>
            <w:color w:val="00000A"/>
            <w:sz w:val="24"/>
            <w:szCs w:val="24"/>
            <w:lang w:eastAsia="zh-CN"/>
          </w:rPr>
          <w:t>第一点</w:t>
        </w:r>
      </w:ins>
      <w:ins w:id="659" w:author="zhiwen" w:date="2020-01-10T12:27:04Z">
        <w:r>
          <w:rPr>
            <w:rFonts w:hint="eastAsia" w:ascii="宋体" w:hAnsi="宋体" w:eastAsia="宋体"/>
            <w:color w:val="00000A"/>
            <w:sz w:val="24"/>
            <w:szCs w:val="24"/>
            <w:lang w:eastAsia="zh-CN"/>
          </w:rPr>
          <w:t>，</w:t>
        </w:r>
      </w:ins>
      <w:ins w:id="660" w:author="zhiwen" w:date="2020-01-10T12:28:57Z">
        <w:r>
          <w:rPr>
            <w:rFonts w:hint="eastAsia" w:ascii="宋体" w:hAnsi="宋体" w:eastAsia="宋体"/>
            <w:color w:val="00000A"/>
            <w:sz w:val="24"/>
            <w:szCs w:val="24"/>
            <w:lang w:eastAsia="zh-CN"/>
          </w:rPr>
          <w:t>数据</w:t>
        </w:r>
      </w:ins>
      <w:ins w:id="661" w:author="zhiwen" w:date="2020-01-10T12:29:03Z">
        <w:r>
          <w:rPr>
            <w:rFonts w:hint="eastAsia" w:ascii="宋体" w:hAnsi="宋体" w:eastAsia="宋体"/>
            <w:color w:val="00000A"/>
            <w:sz w:val="24"/>
            <w:szCs w:val="24"/>
            <w:lang w:eastAsia="zh-CN"/>
          </w:rPr>
          <w:t>标注</w:t>
        </w:r>
      </w:ins>
      <w:ins w:id="662" w:author="zhiwen" w:date="2020-01-10T12:29:17Z">
        <w:r>
          <w:rPr>
            <w:rFonts w:hint="eastAsia" w:ascii="宋体" w:hAnsi="宋体" w:eastAsia="宋体"/>
            <w:color w:val="00000A"/>
            <w:sz w:val="24"/>
            <w:szCs w:val="24"/>
            <w:lang w:eastAsia="zh-CN"/>
          </w:rPr>
          <w:t>使用</w:t>
        </w:r>
      </w:ins>
      <w:ins w:id="663" w:author="zhiwen" w:date="2020-01-10T12:29:29Z">
        <w:r>
          <w:rPr>
            <w:rFonts w:hint="eastAsia" w:ascii="宋体" w:hAnsi="宋体" w:eastAsia="宋体"/>
            <w:color w:val="00000A"/>
            <w:sz w:val="24"/>
            <w:szCs w:val="24"/>
            <w:lang w:eastAsia="zh-CN"/>
          </w:rPr>
          <w:t>线性</w:t>
        </w:r>
      </w:ins>
      <w:ins w:id="664" w:author="zhiwen" w:date="2020-01-10T12:29:38Z">
        <w:r>
          <w:rPr>
            <w:rFonts w:hint="eastAsia" w:ascii="宋体" w:hAnsi="宋体" w:eastAsia="宋体"/>
            <w:color w:val="00000A"/>
            <w:sz w:val="24"/>
            <w:szCs w:val="24"/>
            <w:lang w:eastAsia="zh-CN"/>
          </w:rPr>
          <w:t>递减</w:t>
        </w:r>
      </w:ins>
      <w:ins w:id="665" w:author="zhiwen" w:date="2020-01-10T12:29:46Z">
        <w:r>
          <w:rPr>
            <w:rFonts w:hint="eastAsia" w:ascii="宋体" w:hAnsi="宋体" w:eastAsia="宋体"/>
            <w:color w:val="00000A"/>
            <w:sz w:val="24"/>
            <w:szCs w:val="24"/>
            <w:lang w:eastAsia="zh-CN"/>
          </w:rPr>
          <w:t>或</w:t>
        </w:r>
      </w:ins>
      <w:ins w:id="666" w:author="zhiwen" w:date="2020-01-10T12:29:47Z">
        <w:r>
          <w:rPr>
            <w:rFonts w:hint="eastAsia" w:ascii="宋体" w:hAnsi="宋体" w:eastAsia="宋体"/>
            <w:color w:val="00000A"/>
            <w:sz w:val="24"/>
            <w:szCs w:val="24"/>
            <w:lang w:eastAsia="zh-CN"/>
          </w:rPr>
          <w:t>非</w:t>
        </w:r>
      </w:ins>
      <w:ins w:id="667" w:author="zhiwen" w:date="2020-01-10T12:29:48Z">
        <w:r>
          <w:rPr>
            <w:rFonts w:hint="eastAsia" w:ascii="宋体" w:hAnsi="宋体" w:eastAsia="宋体"/>
            <w:color w:val="00000A"/>
            <w:sz w:val="24"/>
            <w:szCs w:val="24"/>
            <w:lang w:eastAsia="zh-CN"/>
          </w:rPr>
          <w:t>线性</w:t>
        </w:r>
      </w:ins>
      <w:ins w:id="668" w:author="zhiwen" w:date="2020-01-10T12:29:55Z">
        <w:r>
          <w:rPr>
            <w:rFonts w:hint="eastAsia" w:ascii="宋体" w:hAnsi="宋体" w:eastAsia="宋体"/>
            <w:color w:val="00000A"/>
            <w:sz w:val="24"/>
            <w:szCs w:val="24"/>
            <w:lang w:eastAsia="zh-CN"/>
          </w:rPr>
          <w:t>规则</w:t>
        </w:r>
      </w:ins>
      <w:ins w:id="669" w:author="zhiwen" w:date="2020-01-10T12:29:57Z">
        <w:r>
          <w:rPr>
            <w:rFonts w:hint="eastAsia" w:ascii="宋体" w:hAnsi="宋体" w:eastAsia="宋体"/>
            <w:color w:val="00000A"/>
            <w:sz w:val="24"/>
            <w:szCs w:val="24"/>
            <w:lang w:eastAsia="zh-CN"/>
          </w:rPr>
          <w:t>方法</w:t>
        </w:r>
      </w:ins>
      <w:ins w:id="670" w:author="zhiwen" w:date="2020-01-10T12:29:59Z">
        <w:r>
          <w:rPr>
            <w:rFonts w:hint="eastAsia" w:ascii="宋体" w:hAnsi="宋体" w:eastAsia="宋体"/>
            <w:color w:val="00000A"/>
            <w:sz w:val="24"/>
            <w:szCs w:val="24"/>
            <w:lang w:eastAsia="zh-CN"/>
          </w:rPr>
          <w:t>对</w:t>
        </w:r>
      </w:ins>
      <w:ins w:id="671" w:author="zhiwen" w:date="2020-01-10T12:30:00Z">
        <w:r>
          <w:rPr>
            <w:rFonts w:hint="eastAsia" w:ascii="宋体" w:hAnsi="宋体" w:eastAsia="宋体"/>
            <w:color w:val="00000A"/>
            <w:sz w:val="24"/>
            <w:szCs w:val="24"/>
            <w:lang w:eastAsia="zh-CN"/>
          </w:rPr>
          <w:t>每个</w:t>
        </w:r>
      </w:ins>
      <w:ins w:id="672" w:author="zhiwen" w:date="2020-01-10T12:30:01Z">
        <w:r>
          <w:rPr>
            <w:rFonts w:hint="eastAsia" w:ascii="宋体" w:hAnsi="宋体" w:eastAsia="宋体"/>
            <w:color w:val="00000A"/>
            <w:sz w:val="24"/>
            <w:szCs w:val="24"/>
            <w:lang w:val="en-US" w:eastAsia="zh-CN"/>
          </w:rPr>
          <w:t xml:space="preserve"> </w:t>
        </w:r>
      </w:ins>
      <w:ins w:id="673" w:author="zhiwen" w:date="2020-01-10T12:30:02Z">
        <w:r>
          <w:rPr>
            <w:rFonts w:hint="eastAsia" w:ascii="宋体" w:hAnsi="宋体" w:eastAsia="宋体"/>
            <w:color w:val="00000A"/>
            <w:sz w:val="24"/>
            <w:szCs w:val="24"/>
            <w:lang w:val="en-US" w:eastAsia="zh-CN"/>
          </w:rPr>
          <w:t xml:space="preserve">time </w:t>
        </w:r>
      </w:ins>
      <w:ins w:id="674" w:author="zhiwen" w:date="2020-01-10T12:30:03Z">
        <w:r>
          <w:rPr>
            <w:rFonts w:hint="eastAsia" w:ascii="宋体" w:hAnsi="宋体" w:eastAsia="宋体"/>
            <w:color w:val="00000A"/>
            <w:sz w:val="24"/>
            <w:szCs w:val="24"/>
            <w:lang w:val="en-US" w:eastAsia="zh-CN"/>
          </w:rPr>
          <w:t>step</w:t>
        </w:r>
      </w:ins>
      <w:ins w:id="675" w:author="zhiwen" w:date="2020-01-10T12:30:04Z">
        <w:r>
          <w:rPr>
            <w:rFonts w:hint="eastAsia" w:ascii="宋体" w:hAnsi="宋体" w:eastAsia="宋体"/>
            <w:color w:val="00000A"/>
            <w:sz w:val="24"/>
            <w:szCs w:val="24"/>
            <w:lang w:val="en-US" w:eastAsia="zh-CN"/>
          </w:rPr>
          <w:t>s</w:t>
        </w:r>
      </w:ins>
      <w:ins w:id="676" w:author="zhiwen" w:date="2020-01-10T12:30:05Z">
        <w:r>
          <w:rPr>
            <w:rFonts w:hint="eastAsia" w:ascii="宋体" w:hAnsi="宋体" w:eastAsia="宋体"/>
            <w:color w:val="00000A"/>
            <w:sz w:val="24"/>
            <w:szCs w:val="24"/>
            <w:lang w:val="en-US" w:eastAsia="zh-CN"/>
          </w:rPr>
          <w:t xml:space="preserve"> </w:t>
        </w:r>
      </w:ins>
      <w:ins w:id="677" w:author="zhiwen" w:date="2020-01-10T12:30:06Z">
        <w:r>
          <w:rPr>
            <w:rFonts w:hint="eastAsia" w:ascii="宋体" w:hAnsi="宋体" w:eastAsia="宋体"/>
            <w:color w:val="00000A"/>
            <w:sz w:val="24"/>
            <w:szCs w:val="24"/>
            <w:lang w:val="en-US" w:eastAsia="zh-CN"/>
          </w:rPr>
          <w:t>进行</w:t>
        </w:r>
      </w:ins>
      <w:ins w:id="678" w:author="zhiwen" w:date="2020-01-10T12:30:07Z">
        <w:r>
          <w:rPr>
            <w:rFonts w:hint="eastAsia" w:ascii="宋体" w:hAnsi="宋体" w:eastAsia="宋体"/>
            <w:color w:val="00000A"/>
            <w:sz w:val="24"/>
            <w:szCs w:val="24"/>
            <w:lang w:val="en-US" w:eastAsia="zh-CN"/>
          </w:rPr>
          <w:t>标注</w:t>
        </w:r>
      </w:ins>
      <w:ins w:id="679" w:author="zhiwen" w:date="2020-01-10T12:30:13Z">
        <w:r>
          <w:rPr>
            <w:rFonts w:hint="eastAsia" w:ascii="宋体" w:hAnsi="宋体" w:eastAsia="宋体"/>
            <w:color w:val="00000A"/>
            <w:sz w:val="24"/>
            <w:szCs w:val="24"/>
            <w:lang w:val="en-US" w:eastAsia="zh-CN"/>
          </w:rPr>
          <w:t>，</w:t>
        </w:r>
      </w:ins>
      <w:ins w:id="680" w:author="zhiwen" w:date="2020-01-10T12:30:14Z">
        <w:r>
          <w:rPr>
            <w:rFonts w:hint="eastAsia" w:ascii="宋体" w:hAnsi="宋体" w:eastAsia="宋体"/>
            <w:color w:val="00000A"/>
            <w:sz w:val="24"/>
            <w:szCs w:val="24"/>
            <w:lang w:val="en-US" w:eastAsia="zh-CN"/>
          </w:rPr>
          <w:t>并</w:t>
        </w:r>
      </w:ins>
      <w:ins w:id="681" w:author="zhiwen" w:date="2020-01-10T12:30:20Z">
        <w:r>
          <w:rPr>
            <w:rFonts w:hint="eastAsia" w:ascii="宋体" w:hAnsi="宋体" w:eastAsia="宋体"/>
            <w:color w:val="00000A"/>
            <w:sz w:val="24"/>
            <w:szCs w:val="24"/>
            <w:lang w:val="en-US" w:eastAsia="zh-CN"/>
          </w:rPr>
          <w:t>作为</w:t>
        </w:r>
      </w:ins>
      <w:ins w:id="682" w:author="zhiwen" w:date="2020-01-10T12:30:21Z">
        <w:r>
          <w:rPr>
            <w:rFonts w:hint="eastAsia" w:ascii="宋体" w:hAnsi="宋体" w:eastAsia="宋体"/>
            <w:color w:val="00000A"/>
            <w:sz w:val="24"/>
            <w:szCs w:val="24"/>
            <w:lang w:val="en-US" w:eastAsia="zh-CN"/>
          </w:rPr>
          <w:t>一个</w:t>
        </w:r>
      </w:ins>
      <w:ins w:id="683" w:author="zhiwen" w:date="2020-01-10T12:30:23Z">
        <w:r>
          <w:rPr>
            <w:rFonts w:hint="eastAsia" w:ascii="宋体" w:hAnsi="宋体" w:eastAsia="宋体"/>
            <w:color w:val="00000A"/>
            <w:sz w:val="24"/>
            <w:szCs w:val="24"/>
            <w:lang w:val="en-US" w:eastAsia="zh-CN"/>
          </w:rPr>
          <w:t>回归</w:t>
        </w:r>
      </w:ins>
      <w:ins w:id="684" w:author="zhiwen" w:date="2020-01-10T12:30:26Z">
        <w:r>
          <w:rPr>
            <w:rFonts w:hint="eastAsia" w:ascii="宋体" w:hAnsi="宋体" w:eastAsia="宋体"/>
            <w:color w:val="00000A"/>
            <w:sz w:val="24"/>
            <w:szCs w:val="24"/>
            <w:lang w:val="en-US" w:eastAsia="zh-CN"/>
          </w:rPr>
          <w:t>问题，</w:t>
        </w:r>
      </w:ins>
      <w:ins w:id="685" w:author="zhiwen" w:date="2020-01-10T12:30:29Z">
        <w:r>
          <w:rPr>
            <w:rFonts w:hint="eastAsia" w:ascii="宋体" w:hAnsi="宋体" w:eastAsia="宋体"/>
            <w:color w:val="00000A"/>
            <w:sz w:val="24"/>
            <w:szCs w:val="24"/>
            <w:lang w:val="en-US" w:eastAsia="zh-CN"/>
          </w:rPr>
          <w:t>使用</w:t>
        </w:r>
      </w:ins>
      <w:ins w:id="686" w:author="zhiwen" w:date="2020-01-10T12:30:36Z">
        <w:r>
          <w:rPr>
            <w:rFonts w:hint="eastAsia" w:ascii="宋体" w:hAnsi="宋体" w:eastAsia="宋体"/>
            <w:color w:val="00000A"/>
            <w:sz w:val="24"/>
            <w:szCs w:val="24"/>
            <w:lang w:val="en-US" w:eastAsia="zh-CN"/>
          </w:rPr>
          <w:t xml:space="preserve"> </w:t>
        </w:r>
      </w:ins>
      <w:ins w:id="687" w:author="zhiwen" w:date="2020-01-10T12:30:39Z">
        <w:r>
          <w:rPr>
            <w:rFonts w:hint="eastAsia" w:ascii="宋体" w:hAnsi="宋体" w:eastAsia="宋体"/>
            <w:color w:val="00000A"/>
            <w:sz w:val="24"/>
            <w:szCs w:val="24"/>
            <w:lang w:val="en-US" w:eastAsia="zh-CN"/>
          </w:rPr>
          <w:t xml:space="preserve">MAPE </w:t>
        </w:r>
      </w:ins>
      <w:ins w:id="688" w:author="zhiwen" w:date="2020-01-10T12:30:44Z">
        <w:r>
          <w:rPr>
            <w:rFonts w:hint="eastAsia" w:ascii="宋体" w:hAnsi="宋体" w:eastAsia="宋体"/>
            <w:color w:val="00000A"/>
            <w:sz w:val="24"/>
            <w:szCs w:val="24"/>
            <w:lang w:val="en-US" w:eastAsia="zh-CN"/>
          </w:rPr>
          <w:t xml:space="preserve">作为 </w:t>
        </w:r>
      </w:ins>
      <w:ins w:id="689" w:author="zhiwen" w:date="2020-01-10T12:30:45Z">
        <w:r>
          <w:rPr>
            <w:rFonts w:hint="eastAsia" w:ascii="宋体" w:hAnsi="宋体" w:eastAsia="宋体"/>
            <w:color w:val="00000A"/>
            <w:sz w:val="24"/>
            <w:szCs w:val="24"/>
            <w:lang w:val="en-US" w:eastAsia="zh-CN"/>
          </w:rPr>
          <w:t xml:space="preserve">loss </w:t>
        </w:r>
      </w:ins>
      <w:ins w:id="690" w:author="zhiwen" w:date="2020-01-10T12:30:46Z">
        <w:r>
          <w:rPr>
            <w:rFonts w:hint="eastAsia" w:ascii="宋体" w:hAnsi="宋体" w:eastAsia="宋体"/>
            <w:color w:val="00000A"/>
            <w:sz w:val="24"/>
            <w:szCs w:val="24"/>
            <w:lang w:val="en-US" w:eastAsia="zh-CN"/>
          </w:rPr>
          <w:t>训练</w:t>
        </w:r>
      </w:ins>
      <w:ins w:id="691" w:author="zhiwen" w:date="2020-01-10T12:30:47Z">
        <w:r>
          <w:rPr>
            <w:rFonts w:hint="eastAsia" w:ascii="宋体" w:hAnsi="宋体" w:eastAsia="宋体"/>
            <w:color w:val="00000A"/>
            <w:sz w:val="24"/>
            <w:szCs w:val="24"/>
            <w:lang w:val="en-US" w:eastAsia="zh-CN"/>
          </w:rPr>
          <w:t>神经</w:t>
        </w:r>
      </w:ins>
      <w:ins w:id="692" w:author="zhiwen" w:date="2020-01-10T12:30:49Z">
        <w:r>
          <w:rPr>
            <w:rFonts w:hint="eastAsia" w:ascii="宋体" w:hAnsi="宋体" w:eastAsia="宋体"/>
            <w:color w:val="00000A"/>
            <w:sz w:val="24"/>
            <w:szCs w:val="24"/>
            <w:lang w:val="en-US" w:eastAsia="zh-CN"/>
          </w:rPr>
          <w:t>网络模型</w:t>
        </w:r>
      </w:ins>
      <w:ins w:id="693" w:author="zhiwen" w:date="2020-01-10T12:30:50Z">
        <w:r>
          <w:rPr>
            <w:rFonts w:hint="eastAsia" w:ascii="宋体" w:hAnsi="宋体" w:eastAsia="宋体"/>
            <w:color w:val="00000A"/>
            <w:sz w:val="24"/>
            <w:szCs w:val="24"/>
            <w:lang w:val="en-US" w:eastAsia="zh-CN"/>
          </w:rPr>
          <w:t>。</w:t>
        </w:r>
      </w:ins>
      <w:ins w:id="694" w:author="zhiwen" w:date="2020-01-10T12:30:54Z">
        <w:r>
          <w:rPr>
            <w:rFonts w:hint="eastAsia" w:ascii="宋体" w:hAnsi="宋体" w:eastAsia="宋体"/>
            <w:color w:val="00000A"/>
            <w:sz w:val="24"/>
            <w:szCs w:val="24"/>
            <w:lang w:val="en-US" w:eastAsia="zh-CN"/>
          </w:rPr>
          <w:t>第二点</w:t>
        </w:r>
      </w:ins>
      <w:ins w:id="695" w:author="zhiwen" w:date="2020-01-10T12:30:55Z">
        <w:r>
          <w:rPr>
            <w:rFonts w:hint="eastAsia" w:ascii="宋体" w:hAnsi="宋体" w:eastAsia="宋体"/>
            <w:color w:val="00000A"/>
            <w:sz w:val="24"/>
            <w:szCs w:val="24"/>
            <w:lang w:val="en-US" w:eastAsia="zh-CN"/>
          </w:rPr>
          <w:t>，</w:t>
        </w:r>
      </w:ins>
      <w:ins w:id="696" w:author="zhiwen" w:date="2020-01-10T12:31:03Z">
        <w:r>
          <w:rPr>
            <w:rFonts w:hint="eastAsia" w:ascii="宋体" w:hAnsi="宋体" w:eastAsia="宋体"/>
            <w:color w:val="00000A"/>
            <w:sz w:val="24"/>
            <w:szCs w:val="24"/>
            <w:lang w:val="en-US" w:eastAsia="zh-CN"/>
          </w:rPr>
          <w:t>我们</w:t>
        </w:r>
      </w:ins>
      <w:ins w:id="697" w:author="zhiwen" w:date="2020-01-10T12:31:05Z">
        <w:r>
          <w:rPr>
            <w:rFonts w:hint="eastAsia" w:ascii="宋体" w:hAnsi="宋体" w:eastAsia="宋体"/>
            <w:color w:val="00000A"/>
            <w:sz w:val="24"/>
            <w:szCs w:val="24"/>
            <w:lang w:val="en-US" w:eastAsia="zh-CN"/>
          </w:rPr>
          <w:t>不需要</w:t>
        </w:r>
      </w:ins>
      <w:ins w:id="698" w:author="zhiwen" w:date="2020-01-10T12:31:06Z">
        <w:r>
          <w:rPr>
            <w:rFonts w:hint="eastAsia" w:ascii="宋体" w:hAnsi="宋体" w:eastAsia="宋体"/>
            <w:color w:val="00000A"/>
            <w:sz w:val="24"/>
            <w:szCs w:val="24"/>
            <w:lang w:val="en-US" w:eastAsia="zh-CN"/>
          </w:rPr>
          <w:t>使用</w:t>
        </w:r>
      </w:ins>
      <w:ins w:id="699" w:author="zhiwen" w:date="2020-01-10T12:31:07Z">
        <w:r>
          <w:rPr>
            <w:rFonts w:hint="eastAsia" w:ascii="宋体" w:hAnsi="宋体" w:eastAsia="宋体"/>
            <w:color w:val="00000A"/>
            <w:sz w:val="24"/>
            <w:szCs w:val="24"/>
            <w:lang w:val="en-US" w:eastAsia="zh-CN"/>
          </w:rPr>
          <w:t>大量</w:t>
        </w:r>
      </w:ins>
      <w:ins w:id="700" w:author="zhiwen" w:date="2020-01-10T12:31:08Z">
        <w:r>
          <w:rPr>
            <w:rFonts w:hint="eastAsia" w:ascii="宋体" w:hAnsi="宋体" w:eastAsia="宋体"/>
            <w:color w:val="00000A"/>
            <w:sz w:val="24"/>
            <w:szCs w:val="24"/>
            <w:lang w:val="en-US" w:eastAsia="zh-CN"/>
          </w:rPr>
          <w:t>的</w:t>
        </w:r>
      </w:ins>
      <w:ins w:id="701" w:author="zhiwen" w:date="2020-01-10T12:31:11Z">
        <w:r>
          <w:rPr>
            <w:rFonts w:hint="eastAsia" w:ascii="宋体" w:hAnsi="宋体" w:eastAsia="宋体"/>
            <w:color w:val="00000A"/>
            <w:sz w:val="24"/>
            <w:szCs w:val="24"/>
            <w:lang w:val="en-US" w:eastAsia="zh-CN"/>
          </w:rPr>
          <w:t>领域</w:t>
        </w:r>
      </w:ins>
      <w:ins w:id="702" w:author="zhiwen" w:date="2020-01-10T12:31:13Z">
        <w:r>
          <w:rPr>
            <w:rFonts w:hint="eastAsia" w:ascii="宋体" w:hAnsi="宋体" w:eastAsia="宋体"/>
            <w:color w:val="00000A"/>
            <w:sz w:val="24"/>
            <w:szCs w:val="24"/>
            <w:lang w:val="en-US" w:eastAsia="zh-CN"/>
          </w:rPr>
          <w:t>知识</w:t>
        </w:r>
      </w:ins>
      <w:ins w:id="703" w:author="zhiwen" w:date="2020-01-10T12:31:29Z">
        <w:r>
          <w:rPr>
            <w:rFonts w:hint="eastAsia" w:ascii="宋体" w:hAnsi="宋体" w:eastAsia="宋体"/>
            <w:color w:val="00000A"/>
            <w:sz w:val="24"/>
            <w:szCs w:val="24"/>
            <w:lang w:val="en-US" w:eastAsia="zh-CN"/>
          </w:rPr>
          <w:t>设计</w:t>
        </w:r>
      </w:ins>
      <w:ins w:id="704" w:author="zhiwen" w:date="2020-01-10T12:31:32Z">
        <w:r>
          <w:rPr>
            <w:rFonts w:hint="eastAsia" w:ascii="宋体" w:hAnsi="宋体" w:eastAsia="宋体"/>
            <w:color w:val="00000A"/>
            <w:sz w:val="24"/>
            <w:szCs w:val="24"/>
            <w:lang w:val="en-US" w:eastAsia="zh-CN"/>
          </w:rPr>
          <w:t>各</w:t>
        </w:r>
      </w:ins>
      <w:ins w:id="705" w:author="zhiwen" w:date="2020-01-10T12:31:33Z">
        <w:r>
          <w:rPr>
            <w:rFonts w:hint="eastAsia" w:ascii="宋体" w:hAnsi="宋体" w:eastAsia="宋体"/>
            <w:color w:val="00000A"/>
            <w:sz w:val="24"/>
            <w:szCs w:val="24"/>
            <w:lang w:val="en-US" w:eastAsia="zh-CN"/>
          </w:rPr>
          <w:t>种</w:t>
        </w:r>
      </w:ins>
      <w:ins w:id="706" w:author="zhiwen" w:date="2020-01-10T12:31:34Z">
        <w:r>
          <w:rPr>
            <w:rFonts w:hint="eastAsia" w:ascii="宋体" w:hAnsi="宋体" w:eastAsia="宋体"/>
            <w:color w:val="00000A"/>
            <w:sz w:val="24"/>
            <w:szCs w:val="24"/>
            <w:lang w:val="en-US" w:eastAsia="zh-CN"/>
          </w:rPr>
          <w:t>特征，</w:t>
        </w:r>
      </w:ins>
      <w:ins w:id="707" w:author="zhiwen" w:date="2020-01-10T12:32:05Z">
        <w:r>
          <w:rPr>
            <w:rFonts w:hint="eastAsia" w:ascii="宋体" w:hAnsi="宋体" w:eastAsia="宋体"/>
            <w:color w:val="00000A"/>
            <w:sz w:val="24"/>
            <w:szCs w:val="24"/>
            <w:lang w:val="en-US" w:eastAsia="zh-CN"/>
          </w:rPr>
          <w:t>只需要</w:t>
        </w:r>
      </w:ins>
      <w:ins w:id="708" w:author="zhiwen" w:date="2020-01-10T12:32:10Z">
        <w:r>
          <w:rPr>
            <w:rFonts w:hint="eastAsia" w:ascii="宋体" w:hAnsi="宋体" w:eastAsia="宋体"/>
            <w:color w:val="00000A"/>
            <w:sz w:val="24"/>
            <w:szCs w:val="24"/>
            <w:lang w:val="en-US" w:eastAsia="zh-CN"/>
          </w:rPr>
          <w:t>设计</w:t>
        </w:r>
      </w:ins>
      <w:ins w:id="709" w:author="zhiwen" w:date="2020-01-10T12:32:11Z">
        <w:r>
          <w:rPr>
            <w:rFonts w:hint="eastAsia" w:ascii="宋体" w:hAnsi="宋体" w:eastAsia="宋体"/>
            <w:color w:val="00000A"/>
            <w:sz w:val="24"/>
            <w:szCs w:val="24"/>
            <w:lang w:val="en-US" w:eastAsia="zh-CN"/>
          </w:rPr>
          <w:t>一个</w:t>
        </w:r>
      </w:ins>
      <w:ins w:id="710" w:author="zhiwen" w:date="2020-01-10T12:32:21Z">
        <w:r>
          <w:rPr>
            <w:rFonts w:hint="eastAsia" w:ascii="宋体" w:hAnsi="宋体" w:eastAsia="宋体"/>
            <w:color w:val="00000A"/>
            <w:sz w:val="24"/>
            <w:szCs w:val="24"/>
            <w:lang w:val="en-US" w:eastAsia="zh-CN"/>
          </w:rPr>
          <w:t>足够</w:t>
        </w:r>
      </w:ins>
      <w:ins w:id="711" w:author="zhiwen" w:date="2020-01-10T12:32:24Z">
        <w:r>
          <w:rPr>
            <w:rFonts w:hint="eastAsia" w:ascii="宋体" w:hAnsi="宋体" w:eastAsia="宋体"/>
            <w:color w:val="00000A"/>
            <w:sz w:val="24"/>
            <w:szCs w:val="24"/>
            <w:lang w:val="en-US" w:eastAsia="zh-CN"/>
          </w:rPr>
          <w:t>复杂度的</w:t>
        </w:r>
      </w:ins>
      <w:ins w:id="712" w:author="zhiwen" w:date="2020-01-10T12:32:29Z">
        <w:r>
          <w:rPr>
            <w:rFonts w:hint="eastAsia" w:ascii="宋体" w:hAnsi="宋体" w:eastAsia="宋体"/>
            <w:color w:val="00000A"/>
            <w:sz w:val="24"/>
            <w:szCs w:val="24"/>
            <w:lang w:val="en-US" w:eastAsia="zh-CN"/>
          </w:rPr>
          <w:t>能够</w:t>
        </w:r>
      </w:ins>
      <w:ins w:id="713" w:author="zhiwen" w:date="2020-01-10T12:32:37Z">
        <w:r>
          <w:rPr>
            <w:rFonts w:hint="eastAsia" w:ascii="宋体" w:hAnsi="宋体" w:eastAsia="宋体"/>
            <w:color w:val="00000A"/>
            <w:sz w:val="24"/>
            <w:szCs w:val="24"/>
            <w:lang w:val="en-US" w:eastAsia="zh-CN"/>
          </w:rPr>
          <w:t>捕捉</w:t>
        </w:r>
      </w:ins>
      <w:ins w:id="714" w:author="zhiwen" w:date="2020-01-10T12:32:41Z">
        <w:r>
          <w:rPr>
            <w:rFonts w:hint="eastAsia" w:ascii="宋体" w:hAnsi="宋体" w:eastAsia="宋体"/>
            <w:color w:val="00000A"/>
            <w:sz w:val="24"/>
            <w:szCs w:val="24"/>
            <w:lang w:val="en-US" w:eastAsia="zh-CN"/>
          </w:rPr>
          <w:t>局部</w:t>
        </w:r>
      </w:ins>
      <w:ins w:id="715" w:author="zhiwen" w:date="2020-01-10T12:32:47Z">
        <w:r>
          <w:rPr>
            <w:rFonts w:hint="eastAsia" w:ascii="宋体" w:hAnsi="宋体" w:eastAsia="宋体"/>
            <w:color w:val="00000A"/>
            <w:sz w:val="24"/>
            <w:szCs w:val="24"/>
            <w:lang w:val="en-US" w:eastAsia="zh-CN"/>
          </w:rPr>
          <w:t>和</w:t>
        </w:r>
      </w:ins>
      <w:ins w:id="716" w:author="zhiwen" w:date="2020-01-10T12:32:48Z">
        <w:r>
          <w:rPr>
            <w:rFonts w:hint="eastAsia" w:ascii="宋体" w:hAnsi="宋体" w:eastAsia="宋体"/>
            <w:color w:val="00000A"/>
            <w:sz w:val="24"/>
            <w:szCs w:val="24"/>
            <w:lang w:val="en-US" w:eastAsia="zh-CN"/>
          </w:rPr>
          <w:t>全局</w:t>
        </w:r>
      </w:ins>
      <w:ins w:id="717" w:author="zhiwen" w:date="2020-01-10T12:32:53Z">
        <w:r>
          <w:rPr>
            <w:rFonts w:hint="eastAsia" w:ascii="宋体" w:hAnsi="宋体" w:eastAsia="宋体"/>
            <w:color w:val="00000A"/>
            <w:sz w:val="24"/>
            <w:szCs w:val="24"/>
            <w:lang w:val="en-US" w:eastAsia="zh-CN"/>
          </w:rPr>
          <w:t>特征</w:t>
        </w:r>
      </w:ins>
      <w:ins w:id="718" w:author="zhiwen" w:date="2020-01-10T12:32:54Z">
        <w:r>
          <w:rPr>
            <w:rFonts w:hint="eastAsia" w:ascii="宋体" w:hAnsi="宋体" w:eastAsia="宋体"/>
            <w:color w:val="00000A"/>
            <w:sz w:val="24"/>
            <w:szCs w:val="24"/>
            <w:lang w:val="en-US" w:eastAsia="zh-CN"/>
          </w:rPr>
          <w:t>的</w:t>
        </w:r>
      </w:ins>
      <w:ins w:id="719" w:author="zhiwen" w:date="2020-01-10T12:32:56Z">
        <w:r>
          <w:rPr>
            <w:rFonts w:hint="eastAsia" w:ascii="宋体" w:hAnsi="宋体" w:eastAsia="宋体"/>
            <w:color w:val="00000A"/>
            <w:sz w:val="24"/>
            <w:szCs w:val="24"/>
            <w:lang w:val="en-US" w:eastAsia="zh-CN"/>
          </w:rPr>
          <w:t>神经</w:t>
        </w:r>
      </w:ins>
      <w:ins w:id="720" w:author="zhiwen" w:date="2020-01-10T12:32:57Z">
        <w:r>
          <w:rPr>
            <w:rFonts w:hint="eastAsia" w:ascii="宋体" w:hAnsi="宋体" w:eastAsia="宋体"/>
            <w:color w:val="00000A"/>
            <w:sz w:val="24"/>
            <w:szCs w:val="24"/>
            <w:lang w:val="en-US" w:eastAsia="zh-CN"/>
          </w:rPr>
          <w:t>网络</w:t>
        </w:r>
      </w:ins>
      <w:ins w:id="721" w:author="zhiwen" w:date="2020-01-10T12:32:58Z">
        <w:r>
          <w:rPr>
            <w:rFonts w:hint="eastAsia" w:ascii="宋体" w:hAnsi="宋体" w:eastAsia="宋体"/>
            <w:color w:val="00000A"/>
            <w:sz w:val="24"/>
            <w:szCs w:val="24"/>
            <w:lang w:val="en-US" w:eastAsia="zh-CN"/>
          </w:rPr>
          <w:t>模型</w:t>
        </w:r>
      </w:ins>
      <w:ins w:id="722" w:author="zhiwen" w:date="2020-01-10T12:33:16Z">
        <w:r>
          <w:rPr>
            <w:rFonts w:hint="eastAsia" w:ascii="宋体" w:hAnsi="宋体" w:eastAsia="宋体"/>
            <w:color w:val="00000A"/>
            <w:sz w:val="24"/>
            <w:szCs w:val="24"/>
            <w:lang w:val="en-US" w:eastAsia="zh-CN"/>
          </w:rPr>
          <w:t>。</w:t>
        </w:r>
      </w:ins>
      <w:ins w:id="723" w:author="zhiwen" w:date="2020-01-10T12:33:17Z">
        <w:r>
          <w:rPr>
            <w:rFonts w:hint="eastAsia" w:ascii="宋体" w:hAnsi="宋体" w:eastAsia="宋体"/>
            <w:color w:val="00000A"/>
            <w:sz w:val="24"/>
            <w:szCs w:val="24"/>
            <w:lang w:val="en-US" w:eastAsia="zh-CN"/>
          </w:rPr>
          <w:t>第三点</w:t>
        </w:r>
      </w:ins>
      <w:ins w:id="724" w:author="zhiwen" w:date="2020-01-10T12:33:18Z">
        <w:r>
          <w:rPr>
            <w:rFonts w:hint="eastAsia" w:ascii="宋体" w:hAnsi="宋体" w:eastAsia="宋体"/>
            <w:color w:val="00000A"/>
            <w:sz w:val="24"/>
            <w:szCs w:val="24"/>
            <w:lang w:val="en-US" w:eastAsia="zh-CN"/>
          </w:rPr>
          <w:t>，</w:t>
        </w:r>
      </w:ins>
      <w:ins w:id="725" w:author="zhiwen" w:date="2020-01-10T12:34:00Z">
        <w:r>
          <w:rPr>
            <w:rFonts w:hint="eastAsia" w:ascii="宋体" w:hAnsi="宋体" w:eastAsia="宋体"/>
            <w:color w:val="00000A"/>
            <w:sz w:val="24"/>
            <w:szCs w:val="24"/>
            <w:lang w:val="en-US" w:eastAsia="zh-CN"/>
          </w:rPr>
          <w:t>为</w:t>
        </w:r>
      </w:ins>
      <w:ins w:id="726" w:author="zhiwen" w:date="2020-01-10T12:34:06Z">
        <w:r>
          <w:rPr>
            <w:rFonts w:hint="eastAsia" w:ascii="宋体" w:hAnsi="宋体" w:eastAsia="宋体"/>
            <w:color w:val="00000A"/>
            <w:sz w:val="24"/>
            <w:szCs w:val="24"/>
            <w:lang w:val="en-US" w:eastAsia="zh-CN"/>
          </w:rPr>
          <w:t>避免</w:t>
        </w:r>
      </w:ins>
      <w:ins w:id="727" w:author="zhiwen" w:date="2020-01-10T12:34:16Z">
        <w:r>
          <w:rPr>
            <w:rFonts w:hint="eastAsia" w:ascii="宋体" w:hAnsi="宋体" w:eastAsia="宋体"/>
            <w:color w:val="00000A"/>
            <w:sz w:val="24"/>
            <w:szCs w:val="24"/>
            <w:lang w:val="en-US" w:eastAsia="zh-CN"/>
          </w:rPr>
          <w:t>数据</w:t>
        </w:r>
      </w:ins>
      <w:ins w:id="728" w:author="zhiwen" w:date="2020-01-10T12:34:20Z">
        <w:r>
          <w:rPr>
            <w:rFonts w:hint="eastAsia" w:ascii="宋体" w:hAnsi="宋体" w:eastAsia="宋体"/>
            <w:color w:val="00000A"/>
            <w:sz w:val="24"/>
            <w:szCs w:val="24"/>
            <w:lang w:val="en-US" w:eastAsia="zh-CN"/>
          </w:rPr>
          <w:t>泄露，</w:t>
        </w:r>
      </w:ins>
      <w:ins w:id="729" w:author="zhiwen" w:date="2020-01-10T12:34:27Z">
        <w:r>
          <w:rPr>
            <w:rFonts w:hint="eastAsia" w:ascii="宋体" w:hAnsi="宋体" w:eastAsia="宋体"/>
            <w:color w:val="00000A"/>
            <w:sz w:val="24"/>
            <w:szCs w:val="24"/>
            <w:lang w:val="en-US" w:eastAsia="zh-CN"/>
          </w:rPr>
          <w:t>即</w:t>
        </w:r>
      </w:ins>
      <w:ins w:id="730" w:author="zhiwen" w:date="2020-01-10T12:34:28Z">
        <w:r>
          <w:rPr>
            <w:rFonts w:hint="eastAsia" w:ascii="宋体" w:hAnsi="宋体" w:eastAsia="宋体"/>
            <w:color w:val="00000A"/>
            <w:sz w:val="24"/>
            <w:szCs w:val="24"/>
            <w:lang w:val="en-US" w:eastAsia="zh-CN"/>
          </w:rPr>
          <w:t>模型</w:t>
        </w:r>
      </w:ins>
      <w:ins w:id="731" w:author="zhiwen" w:date="2020-01-10T12:34:29Z">
        <w:r>
          <w:rPr>
            <w:rFonts w:hint="eastAsia" w:ascii="宋体" w:hAnsi="宋体" w:eastAsia="宋体"/>
            <w:color w:val="00000A"/>
            <w:sz w:val="24"/>
            <w:szCs w:val="24"/>
            <w:lang w:val="en-US" w:eastAsia="zh-CN"/>
          </w:rPr>
          <w:t>使用</w:t>
        </w:r>
      </w:ins>
      <w:ins w:id="732" w:author="zhiwen" w:date="2020-01-10T12:34:37Z">
        <w:r>
          <w:rPr>
            <w:rFonts w:hint="eastAsia" w:ascii="宋体" w:hAnsi="宋体" w:eastAsia="宋体"/>
            <w:color w:val="00000A"/>
            <w:sz w:val="24"/>
            <w:szCs w:val="24"/>
            <w:lang w:val="en-US" w:eastAsia="zh-CN"/>
          </w:rPr>
          <w:t>未来</w:t>
        </w:r>
      </w:ins>
      <w:ins w:id="733" w:author="zhiwen" w:date="2020-01-10T12:34:57Z">
        <w:r>
          <w:rPr>
            <w:rFonts w:hint="eastAsia" w:ascii="宋体" w:hAnsi="宋体" w:eastAsia="宋体"/>
            <w:color w:val="00000A"/>
            <w:sz w:val="24"/>
            <w:szCs w:val="24"/>
            <w:lang w:val="en-US" w:eastAsia="zh-CN"/>
          </w:rPr>
          <w:t>才能</w:t>
        </w:r>
      </w:ins>
      <w:ins w:id="734" w:author="zhiwen" w:date="2020-01-10T12:35:01Z">
        <w:r>
          <w:rPr>
            <w:rFonts w:hint="eastAsia" w:ascii="宋体" w:hAnsi="宋体" w:eastAsia="宋体"/>
            <w:color w:val="00000A"/>
            <w:sz w:val="24"/>
            <w:szCs w:val="24"/>
            <w:lang w:val="en-US" w:eastAsia="zh-CN"/>
          </w:rPr>
          <w:t>获得</w:t>
        </w:r>
      </w:ins>
      <w:ins w:id="735" w:author="zhiwen" w:date="2020-01-10T12:35:02Z">
        <w:r>
          <w:rPr>
            <w:rFonts w:hint="eastAsia" w:ascii="宋体" w:hAnsi="宋体" w:eastAsia="宋体"/>
            <w:color w:val="00000A"/>
            <w:sz w:val="24"/>
            <w:szCs w:val="24"/>
            <w:lang w:val="en-US" w:eastAsia="zh-CN"/>
          </w:rPr>
          <w:t>的</w:t>
        </w:r>
      </w:ins>
      <w:ins w:id="736" w:author="zhiwen" w:date="2020-01-10T12:35:03Z">
        <w:r>
          <w:rPr>
            <w:rFonts w:hint="eastAsia" w:ascii="宋体" w:hAnsi="宋体" w:eastAsia="宋体"/>
            <w:color w:val="00000A"/>
            <w:sz w:val="24"/>
            <w:szCs w:val="24"/>
            <w:lang w:val="en-US" w:eastAsia="zh-CN"/>
          </w:rPr>
          <w:t>数据，</w:t>
        </w:r>
      </w:ins>
      <w:ins w:id="737" w:author="zhiwen" w:date="2020-01-10T12:35:38Z">
        <w:r>
          <w:rPr>
            <w:rFonts w:hint="eastAsia" w:ascii="宋体" w:hAnsi="宋体" w:eastAsia="宋体"/>
            <w:color w:val="00000A"/>
            <w:sz w:val="24"/>
            <w:szCs w:val="24"/>
            <w:lang w:val="en-US" w:eastAsia="zh-CN"/>
          </w:rPr>
          <w:t>需要</w:t>
        </w:r>
      </w:ins>
      <w:ins w:id="738" w:author="zhiwen" w:date="2020-01-10T12:35:42Z">
        <w:r>
          <w:rPr>
            <w:rFonts w:hint="eastAsia" w:ascii="宋体" w:hAnsi="宋体" w:eastAsia="宋体"/>
            <w:color w:val="00000A"/>
            <w:sz w:val="24"/>
            <w:szCs w:val="24"/>
            <w:lang w:val="en-US" w:eastAsia="zh-CN"/>
          </w:rPr>
          <w:t>设置</w:t>
        </w:r>
      </w:ins>
      <w:ins w:id="739" w:author="zhiwen" w:date="2020-01-10T12:35:44Z">
        <w:r>
          <w:rPr>
            <w:rFonts w:hint="eastAsia" w:ascii="宋体" w:hAnsi="宋体" w:eastAsia="宋体"/>
            <w:color w:val="00000A"/>
            <w:sz w:val="24"/>
            <w:szCs w:val="24"/>
            <w:lang w:val="en-US" w:eastAsia="zh-CN"/>
          </w:rPr>
          <w:t>掩码</w:t>
        </w:r>
      </w:ins>
      <w:ins w:id="740" w:author="zhiwen" w:date="2020-01-10T12:35:49Z">
        <w:r>
          <w:rPr>
            <w:rFonts w:hint="eastAsia" w:ascii="宋体" w:hAnsi="宋体" w:eastAsia="宋体"/>
            <w:color w:val="00000A"/>
            <w:sz w:val="24"/>
            <w:szCs w:val="24"/>
            <w:lang w:val="en-US" w:eastAsia="zh-CN"/>
          </w:rPr>
          <w:t>机制</w:t>
        </w:r>
      </w:ins>
      <w:ins w:id="741" w:author="zhiwen" w:date="2020-01-10T12:35:51Z">
        <w:r>
          <w:rPr>
            <w:rFonts w:hint="eastAsia" w:ascii="宋体" w:hAnsi="宋体" w:eastAsia="宋体"/>
            <w:color w:val="00000A"/>
            <w:sz w:val="24"/>
            <w:szCs w:val="24"/>
            <w:lang w:val="en-US" w:eastAsia="zh-CN"/>
          </w:rPr>
          <w:t>。</w:t>
        </w:r>
      </w:ins>
      <w:ins w:id="742" w:author="zhiwen" w:date="2020-01-10T15:42:22Z">
        <w:r>
          <w:rPr>
            <w:rFonts w:hint="eastAsia" w:ascii="宋体" w:hAnsi="宋体" w:eastAsia="宋体"/>
            <w:color w:val="00000A"/>
            <w:sz w:val="24"/>
            <w:szCs w:val="24"/>
            <w:lang w:val="en-US" w:eastAsia="zh-CN"/>
          </w:rPr>
          <w:t>第四</w:t>
        </w:r>
      </w:ins>
      <w:ins w:id="743" w:author="zhiwen" w:date="2020-01-10T15:42:23Z">
        <w:r>
          <w:rPr>
            <w:rFonts w:hint="eastAsia" w:ascii="宋体" w:hAnsi="宋体" w:eastAsia="宋体"/>
            <w:color w:val="00000A"/>
            <w:sz w:val="24"/>
            <w:szCs w:val="24"/>
            <w:lang w:val="en-US" w:eastAsia="zh-CN"/>
          </w:rPr>
          <w:t>点</w:t>
        </w:r>
      </w:ins>
      <w:ins w:id="744" w:author="zhiwen" w:date="2020-01-10T15:42:24Z">
        <w:r>
          <w:rPr>
            <w:rFonts w:hint="eastAsia" w:ascii="宋体" w:hAnsi="宋体" w:eastAsia="宋体"/>
            <w:color w:val="00000A"/>
            <w:sz w:val="24"/>
            <w:szCs w:val="24"/>
            <w:lang w:val="en-US" w:eastAsia="zh-CN"/>
          </w:rPr>
          <w:t>，</w:t>
        </w:r>
      </w:ins>
      <w:ins w:id="745" w:author="zhiwen" w:date="2020-01-10T15:42:46Z">
        <w:r>
          <w:rPr>
            <w:rFonts w:hint="eastAsia" w:ascii="宋体" w:hAnsi="宋体" w:eastAsia="宋体"/>
            <w:color w:val="00000A"/>
            <w:sz w:val="24"/>
            <w:szCs w:val="24"/>
            <w:lang w:val="en-US" w:eastAsia="zh-CN"/>
          </w:rPr>
          <w:t>为</w:t>
        </w:r>
      </w:ins>
      <w:ins w:id="746" w:author="zhiwen" w:date="2020-01-10T15:42:49Z">
        <w:r>
          <w:rPr>
            <w:rFonts w:hint="eastAsia" w:ascii="宋体" w:hAnsi="宋体" w:eastAsia="宋体"/>
            <w:color w:val="00000A"/>
            <w:sz w:val="24"/>
            <w:szCs w:val="24"/>
            <w:lang w:val="en-US" w:eastAsia="zh-CN"/>
          </w:rPr>
          <w:t>提高</w:t>
        </w:r>
      </w:ins>
      <w:ins w:id="747" w:author="zhiwen" w:date="2020-01-10T15:42:50Z">
        <w:r>
          <w:rPr>
            <w:rFonts w:hint="eastAsia" w:ascii="宋体" w:hAnsi="宋体" w:eastAsia="宋体"/>
            <w:color w:val="00000A"/>
            <w:sz w:val="24"/>
            <w:szCs w:val="24"/>
            <w:lang w:val="en-US" w:eastAsia="zh-CN"/>
          </w:rPr>
          <w:t>训练</w:t>
        </w:r>
      </w:ins>
      <w:ins w:id="748" w:author="zhiwen" w:date="2020-01-10T15:42:54Z">
        <w:r>
          <w:rPr>
            <w:rFonts w:hint="eastAsia" w:ascii="宋体" w:hAnsi="宋体" w:eastAsia="宋体"/>
            <w:color w:val="00000A"/>
            <w:sz w:val="24"/>
            <w:szCs w:val="24"/>
            <w:lang w:val="en-US" w:eastAsia="zh-CN"/>
          </w:rPr>
          <w:t>效率，</w:t>
        </w:r>
      </w:ins>
      <w:ins w:id="749" w:author="zhiwen" w:date="2020-01-10T15:42:57Z">
        <w:r>
          <w:rPr>
            <w:rFonts w:hint="eastAsia" w:ascii="宋体" w:hAnsi="宋体" w:eastAsia="宋体"/>
            <w:color w:val="00000A"/>
            <w:sz w:val="24"/>
            <w:szCs w:val="24"/>
            <w:lang w:val="en-US" w:eastAsia="zh-CN"/>
          </w:rPr>
          <w:t>我们在</w:t>
        </w:r>
      </w:ins>
      <w:ins w:id="750" w:author="zhiwen" w:date="2020-01-10T15:42:58Z">
        <w:r>
          <w:rPr>
            <w:rFonts w:hint="eastAsia" w:ascii="宋体" w:hAnsi="宋体" w:eastAsia="宋体"/>
            <w:color w:val="00000A"/>
            <w:sz w:val="24"/>
            <w:szCs w:val="24"/>
            <w:lang w:val="en-US" w:eastAsia="zh-CN"/>
          </w:rPr>
          <w:t xml:space="preserve">数据 </w:t>
        </w:r>
      </w:ins>
      <w:ins w:id="751" w:author="zhiwen" w:date="2020-01-10T15:43:00Z">
        <w:r>
          <w:rPr>
            <w:rFonts w:hint="eastAsia" w:ascii="宋体" w:hAnsi="宋体" w:eastAsia="宋体"/>
            <w:color w:val="00000A"/>
            <w:sz w:val="24"/>
            <w:szCs w:val="24"/>
            <w:lang w:val="en-US" w:eastAsia="zh-CN"/>
          </w:rPr>
          <w:t>pipeline</w:t>
        </w:r>
      </w:ins>
      <w:ins w:id="752" w:author="zhiwen" w:date="2020-01-10T15:43:02Z">
        <w:r>
          <w:rPr>
            <w:rFonts w:hint="eastAsia" w:ascii="宋体" w:hAnsi="宋体" w:eastAsia="宋体"/>
            <w:color w:val="00000A"/>
            <w:sz w:val="24"/>
            <w:szCs w:val="24"/>
            <w:lang w:val="en-US" w:eastAsia="zh-CN"/>
          </w:rPr>
          <w:t xml:space="preserve"> </w:t>
        </w:r>
      </w:ins>
      <w:ins w:id="753" w:author="zhiwen" w:date="2020-01-10T15:43:03Z">
        <w:r>
          <w:rPr>
            <w:rFonts w:hint="eastAsia" w:ascii="宋体" w:hAnsi="宋体" w:eastAsia="宋体"/>
            <w:color w:val="00000A"/>
            <w:sz w:val="24"/>
            <w:szCs w:val="24"/>
            <w:lang w:val="en-US" w:eastAsia="zh-CN"/>
          </w:rPr>
          <w:t>引入 pre</w:t>
        </w:r>
      </w:ins>
      <w:ins w:id="754" w:author="zhiwen" w:date="2020-01-10T15:43:04Z">
        <w:r>
          <w:rPr>
            <w:rFonts w:hint="eastAsia" w:ascii="宋体" w:hAnsi="宋体" w:eastAsia="宋体"/>
            <w:color w:val="00000A"/>
            <w:sz w:val="24"/>
            <w:szCs w:val="24"/>
            <w:lang w:val="en-US" w:eastAsia="zh-CN"/>
          </w:rPr>
          <w:t>-</w:t>
        </w:r>
      </w:ins>
      <w:ins w:id="755" w:author="zhiwen" w:date="2020-01-10T15:43:06Z">
        <w:r>
          <w:rPr>
            <w:rFonts w:hint="eastAsia" w:ascii="宋体" w:hAnsi="宋体" w:eastAsia="宋体"/>
            <w:color w:val="00000A"/>
            <w:sz w:val="24"/>
            <w:szCs w:val="24"/>
            <w:lang w:val="en-US" w:eastAsia="zh-CN"/>
          </w:rPr>
          <w:t>fetched</w:t>
        </w:r>
      </w:ins>
      <w:ins w:id="756" w:author="zhiwen" w:date="2020-01-10T15:43:07Z">
        <w:r>
          <w:rPr>
            <w:rFonts w:hint="eastAsia" w:ascii="宋体" w:hAnsi="宋体" w:eastAsia="宋体"/>
            <w:color w:val="00000A"/>
            <w:sz w:val="24"/>
            <w:szCs w:val="24"/>
            <w:lang w:val="en-US" w:eastAsia="zh-CN"/>
          </w:rPr>
          <w:t xml:space="preserve"> </w:t>
        </w:r>
      </w:ins>
      <w:ins w:id="757" w:author="zhiwen" w:date="2020-01-10T15:43:09Z">
        <w:r>
          <w:rPr>
            <w:rFonts w:hint="eastAsia" w:ascii="宋体" w:hAnsi="宋体" w:eastAsia="宋体"/>
            <w:color w:val="00000A"/>
            <w:sz w:val="24"/>
            <w:szCs w:val="24"/>
            <w:lang w:val="en-US" w:eastAsia="zh-CN"/>
          </w:rPr>
          <w:t>技术，</w:t>
        </w:r>
      </w:ins>
      <w:ins w:id="758" w:author="zhiwen" w:date="2020-01-10T15:43:16Z">
        <w:r>
          <w:rPr>
            <w:rFonts w:hint="eastAsia" w:ascii="宋体" w:hAnsi="宋体" w:eastAsia="宋体"/>
            <w:color w:val="00000A"/>
            <w:sz w:val="24"/>
            <w:szCs w:val="24"/>
            <w:lang w:val="en-US" w:eastAsia="zh-CN"/>
          </w:rPr>
          <w:t>当</w:t>
        </w:r>
      </w:ins>
      <w:ins w:id="759" w:author="zhiwen" w:date="2020-01-10T15:43:18Z">
        <w:r>
          <w:rPr>
            <w:rFonts w:hint="eastAsia" w:ascii="宋体" w:hAnsi="宋体" w:eastAsia="宋体"/>
            <w:color w:val="00000A"/>
            <w:sz w:val="24"/>
            <w:szCs w:val="24"/>
            <w:lang w:val="en-US" w:eastAsia="zh-CN"/>
          </w:rPr>
          <w:t xml:space="preserve">一个 </w:t>
        </w:r>
      </w:ins>
      <w:ins w:id="760" w:author="zhiwen" w:date="2020-01-10T15:43:19Z">
        <w:r>
          <w:rPr>
            <w:rFonts w:hint="eastAsia" w:ascii="宋体" w:hAnsi="宋体" w:eastAsia="宋体"/>
            <w:color w:val="00000A"/>
            <w:sz w:val="24"/>
            <w:szCs w:val="24"/>
            <w:lang w:val="en-US" w:eastAsia="zh-CN"/>
          </w:rPr>
          <w:t>batch</w:t>
        </w:r>
      </w:ins>
      <w:ins w:id="761" w:author="zhiwen" w:date="2020-01-10T15:43:22Z">
        <w:r>
          <w:rPr>
            <w:rFonts w:hint="eastAsia" w:ascii="宋体" w:hAnsi="宋体" w:eastAsia="宋体"/>
            <w:color w:val="00000A"/>
            <w:sz w:val="24"/>
            <w:szCs w:val="24"/>
            <w:lang w:val="en-US" w:eastAsia="zh-CN"/>
          </w:rPr>
          <w:t xml:space="preserve"> </w:t>
        </w:r>
      </w:ins>
      <w:ins w:id="762" w:author="zhiwen" w:date="2020-01-10T15:43:39Z">
        <w:r>
          <w:rPr>
            <w:rFonts w:hint="eastAsia" w:ascii="宋体" w:hAnsi="宋体" w:eastAsia="宋体"/>
            <w:color w:val="00000A"/>
            <w:sz w:val="24"/>
            <w:szCs w:val="24"/>
            <w:lang w:val="en-US" w:eastAsia="zh-CN"/>
          </w:rPr>
          <w:t>被</w:t>
        </w:r>
      </w:ins>
      <w:ins w:id="763" w:author="zhiwen" w:date="2020-01-10T15:43:45Z">
        <w:r>
          <w:rPr>
            <w:rFonts w:hint="eastAsia" w:ascii="宋体" w:hAnsi="宋体" w:eastAsia="宋体"/>
            <w:color w:val="00000A"/>
            <w:sz w:val="24"/>
            <w:szCs w:val="24"/>
            <w:lang w:val="en-US" w:eastAsia="zh-CN"/>
          </w:rPr>
          <w:t xml:space="preserve"> </w:t>
        </w:r>
      </w:ins>
      <w:ins w:id="764" w:author="zhiwen" w:date="2020-01-10T15:43:46Z">
        <w:r>
          <w:rPr>
            <w:rFonts w:hint="eastAsia" w:ascii="宋体" w:hAnsi="宋体" w:eastAsia="宋体"/>
            <w:color w:val="00000A"/>
            <w:sz w:val="24"/>
            <w:szCs w:val="24"/>
            <w:lang w:val="en-US" w:eastAsia="zh-CN"/>
          </w:rPr>
          <w:t xml:space="preserve">CPU </w:t>
        </w:r>
      </w:ins>
      <w:ins w:id="765" w:author="zhiwen" w:date="2020-01-10T15:43:41Z">
        <w:r>
          <w:rPr>
            <w:rFonts w:hint="eastAsia" w:ascii="宋体" w:hAnsi="宋体" w:eastAsia="宋体"/>
            <w:color w:val="00000A"/>
            <w:sz w:val="24"/>
            <w:szCs w:val="24"/>
            <w:lang w:val="en-US" w:eastAsia="zh-CN"/>
          </w:rPr>
          <w:t>预处理</w:t>
        </w:r>
      </w:ins>
      <w:ins w:id="766" w:author="zhiwen" w:date="2020-01-10T15:44:02Z">
        <w:r>
          <w:rPr>
            <w:rFonts w:hint="eastAsia" w:ascii="宋体" w:hAnsi="宋体" w:eastAsia="宋体"/>
            <w:color w:val="00000A"/>
            <w:sz w:val="24"/>
            <w:szCs w:val="24"/>
            <w:lang w:val="en-US" w:eastAsia="zh-CN"/>
          </w:rPr>
          <w:t>后</w:t>
        </w:r>
      </w:ins>
      <w:ins w:id="767" w:author="zhiwen" w:date="2020-01-10T15:43:54Z">
        <w:r>
          <w:rPr>
            <w:rFonts w:hint="eastAsia" w:ascii="宋体" w:hAnsi="宋体" w:eastAsia="宋体"/>
            <w:color w:val="00000A"/>
            <w:sz w:val="24"/>
            <w:szCs w:val="24"/>
            <w:lang w:val="en-US" w:eastAsia="zh-CN"/>
          </w:rPr>
          <w:t>送到</w:t>
        </w:r>
      </w:ins>
      <w:ins w:id="768" w:author="zhiwen" w:date="2020-01-10T15:44:04Z">
        <w:r>
          <w:rPr>
            <w:rFonts w:hint="eastAsia" w:ascii="宋体" w:hAnsi="宋体" w:eastAsia="宋体"/>
            <w:color w:val="00000A"/>
            <w:sz w:val="24"/>
            <w:szCs w:val="24"/>
            <w:lang w:val="en-US" w:eastAsia="zh-CN"/>
          </w:rPr>
          <w:t xml:space="preserve"> </w:t>
        </w:r>
      </w:ins>
      <w:ins w:id="769" w:author="zhiwen" w:date="2020-01-10T15:44:05Z">
        <w:r>
          <w:rPr>
            <w:rFonts w:hint="eastAsia" w:ascii="宋体" w:hAnsi="宋体" w:eastAsia="宋体"/>
            <w:color w:val="00000A"/>
            <w:sz w:val="24"/>
            <w:szCs w:val="24"/>
            <w:lang w:val="en-US" w:eastAsia="zh-CN"/>
          </w:rPr>
          <w:t>GPU</w:t>
        </w:r>
      </w:ins>
      <w:ins w:id="770" w:author="zhiwen" w:date="2020-01-10T15:44:08Z">
        <w:r>
          <w:rPr>
            <w:rFonts w:hint="eastAsia" w:ascii="宋体" w:hAnsi="宋体" w:eastAsia="宋体"/>
            <w:color w:val="00000A"/>
            <w:sz w:val="24"/>
            <w:szCs w:val="24"/>
            <w:lang w:val="en-US" w:eastAsia="zh-CN"/>
          </w:rPr>
          <w:t xml:space="preserve"> </w:t>
        </w:r>
      </w:ins>
      <w:ins w:id="771" w:author="zhiwen" w:date="2020-01-10T15:44:10Z">
        <w:r>
          <w:rPr>
            <w:rFonts w:hint="eastAsia" w:ascii="宋体" w:hAnsi="宋体" w:eastAsia="宋体"/>
            <w:color w:val="00000A"/>
            <w:sz w:val="24"/>
            <w:szCs w:val="24"/>
            <w:lang w:val="en-US" w:eastAsia="zh-CN"/>
          </w:rPr>
          <w:t>上</w:t>
        </w:r>
      </w:ins>
      <w:ins w:id="772" w:author="zhiwen" w:date="2020-01-10T15:44:13Z">
        <w:r>
          <w:rPr>
            <w:rFonts w:hint="eastAsia" w:ascii="宋体" w:hAnsi="宋体" w:eastAsia="宋体"/>
            <w:color w:val="00000A"/>
            <w:sz w:val="24"/>
            <w:szCs w:val="24"/>
            <w:lang w:val="en-US" w:eastAsia="zh-CN"/>
          </w:rPr>
          <w:t>训练</w:t>
        </w:r>
      </w:ins>
      <w:ins w:id="773" w:author="zhiwen" w:date="2020-01-10T15:44:14Z">
        <w:r>
          <w:rPr>
            <w:rFonts w:hint="eastAsia" w:ascii="宋体" w:hAnsi="宋体" w:eastAsia="宋体"/>
            <w:color w:val="00000A"/>
            <w:sz w:val="24"/>
            <w:szCs w:val="24"/>
            <w:lang w:val="en-US" w:eastAsia="zh-CN"/>
          </w:rPr>
          <w:t>时，</w:t>
        </w:r>
      </w:ins>
      <w:ins w:id="774" w:author="zhiwen" w:date="2020-01-10T15:44:26Z">
        <w:r>
          <w:rPr>
            <w:rFonts w:hint="eastAsia" w:ascii="宋体" w:hAnsi="宋体" w:eastAsia="宋体"/>
            <w:color w:val="00000A"/>
            <w:sz w:val="24"/>
            <w:szCs w:val="24"/>
            <w:lang w:val="en-US" w:eastAsia="zh-CN"/>
          </w:rPr>
          <w:t>马上</w:t>
        </w:r>
      </w:ins>
      <w:ins w:id="775" w:author="zhiwen" w:date="2020-01-10T15:44:27Z">
        <w:r>
          <w:rPr>
            <w:rFonts w:hint="eastAsia" w:ascii="宋体" w:hAnsi="宋体" w:eastAsia="宋体"/>
            <w:color w:val="00000A"/>
            <w:sz w:val="24"/>
            <w:szCs w:val="24"/>
            <w:lang w:val="en-US" w:eastAsia="zh-CN"/>
          </w:rPr>
          <w:t xml:space="preserve"> </w:t>
        </w:r>
      </w:ins>
      <w:ins w:id="776" w:author="zhiwen" w:date="2020-01-10T15:44:28Z">
        <w:r>
          <w:rPr>
            <w:rFonts w:hint="eastAsia" w:ascii="宋体" w:hAnsi="宋体" w:eastAsia="宋体"/>
            <w:color w:val="00000A"/>
            <w:sz w:val="24"/>
            <w:szCs w:val="24"/>
            <w:lang w:val="en-US" w:eastAsia="zh-CN"/>
          </w:rPr>
          <w:t>pre</w:t>
        </w:r>
      </w:ins>
      <w:ins w:id="777" w:author="zhiwen" w:date="2020-01-10T15:44:29Z">
        <w:r>
          <w:rPr>
            <w:rFonts w:hint="eastAsia" w:ascii="宋体" w:hAnsi="宋体" w:eastAsia="宋体"/>
            <w:color w:val="00000A"/>
            <w:sz w:val="24"/>
            <w:szCs w:val="24"/>
            <w:lang w:val="en-US" w:eastAsia="zh-CN"/>
          </w:rPr>
          <w:t xml:space="preserve"> </w:t>
        </w:r>
      </w:ins>
      <w:ins w:id="778" w:author="zhiwen" w:date="2020-01-10T15:44:30Z">
        <w:r>
          <w:rPr>
            <w:rFonts w:hint="eastAsia" w:ascii="宋体" w:hAnsi="宋体" w:eastAsia="宋体"/>
            <w:color w:val="00000A"/>
            <w:sz w:val="24"/>
            <w:szCs w:val="24"/>
            <w:lang w:val="en-US" w:eastAsia="zh-CN"/>
          </w:rPr>
          <w:t>fetch</w:t>
        </w:r>
      </w:ins>
      <w:ins w:id="779" w:author="zhiwen" w:date="2020-01-10T15:44:31Z">
        <w:r>
          <w:rPr>
            <w:rFonts w:hint="eastAsia" w:ascii="宋体" w:hAnsi="宋体" w:eastAsia="宋体"/>
            <w:color w:val="00000A"/>
            <w:sz w:val="24"/>
            <w:szCs w:val="24"/>
            <w:lang w:val="en-US" w:eastAsia="zh-CN"/>
          </w:rPr>
          <w:t xml:space="preserve"> </w:t>
        </w:r>
      </w:ins>
      <w:ins w:id="780" w:author="zhiwen" w:date="2020-01-10T15:44:33Z">
        <w:r>
          <w:rPr>
            <w:rFonts w:hint="eastAsia" w:ascii="宋体" w:hAnsi="宋体" w:eastAsia="宋体"/>
            <w:color w:val="00000A"/>
            <w:sz w:val="24"/>
            <w:szCs w:val="24"/>
            <w:lang w:val="en-US" w:eastAsia="zh-CN"/>
          </w:rPr>
          <w:t>下</w:t>
        </w:r>
      </w:ins>
      <w:ins w:id="781" w:author="zhiwen" w:date="2020-01-10T15:44:34Z">
        <w:r>
          <w:rPr>
            <w:rFonts w:hint="eastAsia" w:ascii="宋体" w:hAnsi="宋体" w:eastAsia="宋体"/>
            <w:color w:val="00000A"/>
            <w:sz w:val="24"/>
            <w:szCs w:val="24"/>
            <w:lang w:val="en-US" w:eastAsia="zh-CN"/>
          </w:rPr>
          <w:t xml:space="preserve">一个 </w:t>
        </w:r>
      </w:ins>
      <w:ins w:id="782" w:author="zhiwen" w:date="2020-01-10T15:44:35Z">
        <w:r>
          <w:rPr>
            <w:rFonts w:hint="eastAsia" w:ascii="宋体" w:hAnsi="宋体" w:eastAsia="宋体"/>
            <w:color w:val="00000A"/>
            <w:sz w:val="24"/>
            <w:szCs w:val="24"/>
            <w:lang w:val="en-US" w:eastAsia="zh-CN"/>
          </w:rPr>
          <w:t>batch</w:t>
        </w:r>
      </w:ins>
      <w:ins w:id="783" w:author="zhiwen" w:date="2020-01-10T15:44:36Z">
        <w:r>
          <w:rPr>
            <w:rFonts w:hint="eastAsia" w:ascii="宋体" w:hAnsi="宋体" w:eastAsia="宋体"/>
            <w:color w:val="00000A"/>
            <w:sz w:val="24"/>
            <w:szCs w:val="24"/>
            <w:lang w:val="en-US" w:eastAsia="zh-CN"/>
          </w:rPr>
          <w:t xml:space="preserve"> </w:t>
        </w:r>
      </w:ins>
      <w:ins w:id="784" w:author="zhiwen" w:date="2020-01-10T15:44:37Z">
        <w:r>
          <w:rPr>
            <w:rFonts w:hint="eastAsia" w:ascii="宋体" w:hAnsi="宋体" w:eastAsia="宋体"/>
            <w:color w:val="00000A"/>
            <w:sz w:val="24"/>
            <w:szCs w:val="24"/>
            <w:lang w:val="en-US" w:eastAsia="zh-CN"/>
          </w:rPr>
          <w:t>数据</w:t>
        </w:r>
      </w:ins>
      <w:ins w:id="785" w:author="zhiwen" w:date="2020-01-10T15:44:59Z">
        <w:r>
          <w:rPr>
            <w:rFonts w:hint="eastAsia" w:ascii="宋体" w:hAnsi="宋体" w:eastAsia="宋体"/>
            <w:color w:val="00000A"/>
            <w:sz w:val="24"/>
            <w:szCs w:val="24"/>
            <w:lang w:val="en-US" w:eastAsia="zh-CN"/>
          </w:rPr>
          <w:t>并</w:t>
        </w:r>
      </w:ins>
      <w:ins w:id="786" w:author="zhiwen" w:date="2020-01-10T15:45:02Z">
        <w:r>
          <w:rPr>
            <w:rFonts w:hint="eastAsia" w:ascii="宋体" w:hAnsi="宋体" w:eastAsia="宋体"/>
            <w:color w:val="00000A"/>
            <w:sz w:val="24"/>
            <w:szCs w:val="24"/>
            <w:lang w:val="en-US" w:eastAsia="zh-CN"/>
          </w:rPr>
          <w:t>预处理</w:t>
        </w:r>
      </w:ins>
      <w:ins w:id="787" w:author="zhiwen" w:date="2020-01-10T15:45:03Z">
        <w:r>
          <w:rPr>
            <w:rFonts w:hint="eastAsia" w:ascii="宋体" w:hAnsi="宋体" w:eastAsia="宋体"/>
            <w:color w:val="00000A"/>
            <w:sz w:val="24"/>
            <w:szCs w:val="24"/>
            <w:lang w:val="en-US" w:eastAsia="zh-CN"/>
          </w:rPr>
          <w:t>放到</w:t>
        </w:r>
      </w:ins>
      <w:ins w:id="788" w:author="zhiwen" w:date="2020-01-10T15:45:05Z">
        <w:r>
          <w:rPr>
            <w:rFonts w:hint="eastAsia" w:ascii="宋体" w:hAnsi="宋体" w:eastAsia="宋体"/>
            <w:color w:val="00000A"/>
            <w:sz w:val="24"/>
            <w:szCs w:val="24"/>
            <w:lang w:val="en-US" w:eastAsia="zh-CN"/>
          </w:rPr>
          <w:t xml:space="preserve"> ca</w:t>
        </w:r>
      </w:ins>
      <w:ins w:id="789" w:author="zhiwen" w:date="2020-01-10T15:45:06Z">
        <w:r>
          <w:rPr>
            <w:rFonts w:hint="eastAsia" w:ascii="宋体" w:hAnsi="宋体" w:eastAsia="宋体"/>
            <w:color w:val="00000A"/>
            <w:sz w:val="24"/>
            <w:szCs w:val="24"/>
            <w:lang w:val="en-US" w:eastAsia="zh-CN"/>
          </w:rPr>
          <w:t>che</w:t>
        </w:r>
      </w:ins>
      <w:ins w:id="790" w:author="zhiwen" w:date="2020-01-10T15:45:07Z">
        <w:r>
          <w:rPr>
            <w:rFonts w:hint="eastAsia" w:ascii="宋体" w:hAnsi="宋体" w:eastAsia="宋体"/>
            <w:color w:val="00000A"/>
            <w:sz w:val="24"/>
            <w:szCs w:val="24"/>
            <w:lang w:val="en-US" w:eastAsia="zh-CN"/>
          </w:rPr>
          <w:t xml:space="preserve"> </w:t>
        </w:r>
      </w:ins>
      <w:ins w:id="791" w:author="zhiwen" w:date="2020-01-10T15:45:08Z">
        <w:r>
          <w:rPr>
            <w:rFonts w:hint="eastAsia" w:ascii="宋体" w:hAnsi="宋体" w:eastAsia="宋体"/>
            <w:color w:val="00000A"/>
            <w:sz w:val="24"/>
            <w:szCs w:val="24"/>
            <w:lang w:val="en-US" w:eastAsia="zh-CN"/>
          </w:rPr>
          <w:t>中</w:t>
        </w:r>
      </w:ins>
      <w:ins w:id="792" w:author="zhiwen" w:date="2020-01-10T15:45:12Z">
        <w:r>
          <w:rPr>
            <w:rFonts w:hint="eastAsia" w:ascii="宋体" w:hAnsi="宋体" w:eastAsia="宋体"/>
            <w:color w:val="00000A"/>
            <w:sz w:val="24"/>
            <w:szCs w:val="24"/>
            <w:lang w:val="en-US" w:eastAsia="zh-CN"/>
          </w:rPr>
          <w:t>。</w:t>
        </w:r>
      </w:ins>
      <w:ins w:id="793" w:author="zhiwen" w:date="2020-01-10T15:45:21Z">
        <w:r>
          <w:rPr>
            <w:rFonts w:hint="eastAsia" w:ascii="宋体" w:hAnsi="宋体" w:eastAsia="宋体"/>
            <w:color w:val="00000A"/>
            <w:sz w:val="24"/>
            <w:szCs w:val="24"/>
            <w:lang w:val="en-US" w:eastAsia="zh-CN"/>
          </w:rPr>
          <w:t>这</w:t>
        </w:r>
      </w:ins>
      <w:ins w:id="794" w:author="zhiwen" w:date="2020-01-10T15:45:22Z">
        <w:r>
          <w:rPr>
            <w:rFonts w:hint="eastAsia" w:ascii="宋体" w:hAnsi="宋体" w:eastAsia="宋体"/>
            <w:color w:val="00000A"/>
            <w:sz w:val="24"/>
            <w:szCs w:val="24"/>
            <w:lang w:val="en-US" w:eastAsia="zh-CN"/>
          </w:rPr>
          <w:t>样</w:t>
        </w:r>
      </w:ins>
      <w:ins w:id="795" w:author="zhiwen" w:date="2020-01-10T15:45:23Z">
        <w:r>
          <w:rPr>
            <w:rFonts w:hint="eastAsia" w:ascii="宋体" w:hAnsi="宋体" w:eastAsia="宋体"/>
            <w:color w:val="00000A"/>
            <w:sz w:val="24"/>
            <w:szCs w:val="24"/>
            <w:lang w:val="en-US" w:eastAsia="zh-CN"/>
          </w:rPr>
          <w:t>，</w:t>
        </w:r>
      </w:ins>
      <w:ins w:id="796" w:author="zhiwen" w:date="2020-01-10T15:45:35Z">
        <w:r>
          <w:rPr>
            <w:rFonts w:hint="eastAsia" w:ascii="宋体" w:hAnsi="宋体" w:eastAsia="宋体"/>
            <w:color w:val="00000A"/>
            <w:sz w:val="24"/>
            <w:szCs w:val="24"/>
            <w:lang w:val="en-US" w:eastAsia="zh-CN"/>
          </w:rPr>
          <w:t xml:space="preserve">GPU </w:t>
        </w:r>
      </w:ins>
      <w:ins w:id="797" w:author="zhiwen" w:date="2020-01-10T15:45:37Z">
        <w:r>
          <w:rPr>
            <w:rFonts w:hint="eastAsia" w:ascii="宋体" w:hAnsi="宋体" w:eastAsia="宋体"/>
            <w:color w:val="00000A"/>
            <w:sz w:val="24"/>
            <w:szCs w:val="24"/>
            <w:lang w:val="en-US" w:eastAsia="zh-CN"/>
          </w:rPr>
          <w:t>就会</w:t>
        </w:r>
      </w:ins>
      <w:ins w:id="798" w:author="zhiwen" w:date="2020-01-10T15:45:38Z">
        <w:r>
          <w:rPr>
            <w:rFonts w:hint="eastAsia" w:ascii="宋体" w:hAnsi="宋体" w:eastAsia="宋体"/>
            <w:color w:val="00000A"/>
            <w:sz w:val="24"/>
            <w:szCs w:val="24"/>
            <w:lang w:val="en-US" w:eastAsia="zh-CN"/>
          </w:rPr>
          <w:t>有</w:t>
        </w:r>
      </w:ins>
      <w:ins w:id="799" w:author="zhiwen" w:date="2020-01-10T15:45:41Z">
        <w:r>
          <w:rPr>
            <w:rFonts w:hint="eastAsia" w:ascii="宋体" w:hAnsi="宋体" w:eastAsia="宋体"/>
            <w:color w:val="00000A"/>
            <w:sz w:val="24"/>
            <w:szCs w:val="24"/>
            <w:lang w:val="en-US" w:eastAsia="zh-CN"/>
          </w:rPr>
          <w:t>源源不断的</w:t>
        </w:r>
      </w:ins>
      <w:ins w:id="800" w:author="zhiwen" w:date="2020-01-10T15:45:42Z">
        <w:r>
          <w:rPr>
            <w:rFonts w:hint="eastAsia" w:ascii="宋体" w:hAnsi="宋体" w:eastAsia="宋体"/>
            <w:color w:val="00000A"/>
            <w:sz w:val="24"/>
            <w:szCs w:val="24"/>
            <w:lang w:val="en-US" w:eastAsia="zh-CN"/>
          </w:rPr>
          <w:t>训练</w:t>
        </w:r>
      </w:ins>
      <w:ins w:id="801" w:author="zhiwen" w:date="2020-01-10T15:45:43Z">
        <w:r>
          <w:rPr>
            <w:rFonts w:hint="eastAsia" w:ascii="宋体" w:hAnsi="宋体" w:eastAsia="宋体"/>
            <w:color w:val="00000A"/>
            <w:sz w:val="24"/>
            <w:szCs w:val="24"/>
            <w:lang w:val="en-US" w:eastAsia="zh-CN"/>
          </w:rPr>
          <w:t>数据</w:t>
        </w:r>
      </w:ins>
      <w:ins w:id="802" w:author="zhiwen" w:date="2020-01-10T15:45:47Z">
        <w:r>
          <w:rPr>
            <w:rFonts w:hint="eastAsia" w:ascii="宋体" w:hAnsi="宋体" w:eastAsia="宋体"/>
            <w:color w:val="00000A"/>
            <w:sz w:val="24"/>
            <w:szCs w:val="24"/>
            <w:lang w:val="en-US" w:eastAsia="zh-CN"/>
          </w:rPr>
          <w:t>，</w:t>
        </w:r>
      </w:ins>
      <w:ins w:id="803" w:author="zhiwen" w:date="2020-01-10T15:45:50Z">
        <w:r>
          <w:rPr>
            <w:rFonts w:hint="eastAsia" w:ascii="宋体" w:hAnsi="宋体" w:eastAsia="宋体"/>
            <w:color w:val="00000A"/>
            <w:sz w:val="24"/>
            <w:szCs w:val="24"/>
            <w:lang w:val="en-US" w:eastAsia="zh-CN"/>
          </w:rPr>
          <w:t xml:space="preserve">提高 </w:t>
        </w:r>
      </w:ins>
      <w:ins w:id="804" w:author="zhiwen" w:date="2020-01-10T15:45:51Z">
        <w:r>
          <w:rPr>
            <w:rFonts w:hint="eastAsia" w:ascii="宋体" w:hAnsi="宋体" w:eastAsia="宋体"/>
            <w:color w:val="00000A"/>
            <w:sz w:val="24"/>
            <w:szCs w:val="24"/>
            <w:lang w:val="en-US" w:eastAsia="zh-CN"/>
          </w:rPr>
          <w:t xml:space="preserve">GPU </w:t>
        </w:r>
      </w:ins>
      <w:ins w:id="805" w:author="zhiwen" w:date="2020-01-10T15:45:52Z">
        <w:r>
          <w:rPr>
            <w:rFonts w:hint="eastAsia" w:ascii="宋体" w:hAnsi="宋体" w:eastAsia="宋体"/>
            <w:color w:val="00000A"/>
            <w:sz w:val="24"/>
            <w:szCs w:val="24"/>
            <w:lang w:val="en-US" w:eastAsia="zh-CN"/>
          </w:rPr>
          <w:t>的</w:t>
        </w:r>
      </w:ins>
      <w:ins w:id="806" w:author="zhiwen" w:date="2020-01-10T15:45:54Z">
        <w:r>
          <w:rPr>
            <w:rFonts w:hint="eastAsia" w:ascii="宋体" w:hAnsi="宋体" w:eastAsia="宋体"/>
            <w:color w:val="00000A"/>
            <w:sz w:val="24"/>
            <w:szCs w:val="24"/>
            <w:lang w:val="en-US" w:eastAsia="zh-CN"/>
          </w:rPr>
          <w:t>利用率，</w:t>
        </w:r>
      </w:ins>
      <w:ins w:id="807" w:author="zhiwen" w:date="2020-01-10T15:45:56Z">
        <w:r>
          <w:rPr>
            <w:rFonts w:hint="eastAsia" w:ascii="宋体" w:hAnsi="宋体" w:eastAsia="宋体"/>
            <w:color w:val="00000A"/>
            <w:sz w:val="24"/>
            <w:szCs w:val="24"/>
            <w:lang w:val="en-US" w:eastAsia="zh-CN"/>
          </w:rPr>
          <w:t>进而</w:t>
        </w:r>
      </w:ins>
      <w:ins w:id="808" w:author="zhiwen" w:date="2020-01-10T15:45:58Z">
        <w:r>
          <w:rPr>
            <w:rFonts w:hint="eastAsia" w:ascii="宋体" w:hAnsi="宋体" w:eastAsia="宋体"/>
            <w:color w:val="00000A"/>
            <w:sz w:val="24"/>
            <w:szCs w:val="24"/>
            <w:lang w:val="en-US" w:eastAsia="zh-CN"/>
          </w:rPr>
          <w:t>缩短</w:t>
        </w:r>
      </w:ins>
      <w:ins w:id="809" w:author="zhiwen" w:date="2020-01-10T15:45:59Z">
        <w:r>
          <w:rPr>
            <w:rFonts w:hint="eastAsia" w:ascii="宋体" w:hAnsi="宋体" w:eastAsia="宋体"/>
            <w:color w:val="00000A"/>
            <w:sz w:val="24"/>
            <w:szCs w:val="24"/>
            <w:lang w:val="en-US" w:eastAsia="zh-CN"/>
          </w:rPr>
          <w:t>训练</w:t>
        </w:r>
      </w:ins>
      <w:ins w:id="810" w:author="zhiwen" w:date="2020-01-10T15:46:00Z">
        <w:r>
          <w:rPr>
            <w:rFonts w:hint="eastAsia" w:ascii="宋体" w:hAnsi="宋体" w:eastAsia="宋体"/>
            <w:color w:val="00000A"/>
            <w:sz w:val="24"/>
            <w:szCs w:val="24"/>
            <w:lang w:val="en-US" w:eastAsia="zh-CN"/>
          </w:rPr>
          <w:t>时间</w:t>
        </w:r>
      </w:ins>
      <w:ins w:id="811" w:author="zhiwen" w:date="2020-01-10T15:46:01Z">
        <w:r>
          <w:rPr>
            <w:rFonts w:hint="eastAsia" w:ascii="宋体" w:hAnsi="宋体" w:eastAsia="宋体"/>
            <w:color w:val="00000A"/>
            <w:sz w:val="24"/>
            <w:szCs w:val="24"/>
            <w:lang w:val="en-US" w:eastAsia="zh-CN"/>
          </w:rPr>
          <w:t>。</w:t>
        </w:r>
      </w:ins>
      <w:ins w:id="812" w:author="zhiwen" w:date="2020-01-10T15:46:47Z">
        <w:r>
          <w:rPr>
            <w:rFonts w:hint="eastAsia" w:ascii="宋体" w:hAnsi="宋体" w:eastAsia="宋体"/>
            <w:color w:val="00000A"/>
            <w:sz w:val="24"/>
            <w:szCs w:val="24"/>
            <w:lang w:val="en-US" w:eastAsia="zh-CN"/>
          </w:rPr>
          <w:t>考虑到</w:t>
        </w:r>
      </w:ins>
      <w:ins w:id="813" w:author="zhiwen" w:date="2020-01-10T15:46:49Z">
        <w:r>
          <w:rPr>
            <w:rFonts w:hint="eastAsia" w:ascii="宋体" w:hAnsi="宋体" w:eastAsia="宋体"/>
            <w:color w:val="00000A"/>
            <w:sz w:val="24"/>
            <w:szCs w:val="24"/>
            <w:lang w:val="en-US" w:eastAsia="zh-CN"/>
          </w:rPr>
          <w:t xml:space="preserve"> </w:t>
        </w:r>
      </w:ins>
      <w:ins w:id="814" w:author="zhiwen" w:date="2020-01-10T15:46:51Z">
        <w:r>
          <w:rPr>
            <w:rFonts w:hint="eastAsia" w:ascii="宋体" w:hAnsi="宋体" w:eastAsia="宋体"/>
            <w:color w:val="00000A"/>
            <w:sz w:val="24"/>
            <w:szCs w:val="24"/>
            <w:lang w:val="en-US" w:eastAsia="zh-CN"/>
          </w:rPr>
          <w:t>pre-</w:t>
        </w:r>
      </w:ins>
      <w:ins w:id="815" w:author="zhiwen" w:date="2020-01-10T15:46:52Z">
        <w:r>
          <w:rPr>
            <w:rFonts w:hint="eastAsia" w:ascii="宋体" w:hAnsi="宋体" w:eastAsia="宋体"/>
            <w:color w:val="00000A"/>
            <w:sz w:val="24"/>
            <w:szCs w:val="24"/>
            <w:lang w:val="en-US" w:eastAsia="zh-CN"/>
          </w:rPr>
          <w:t>fetched</w:t>
        </w:r>
      </w:ins>
      <w:ins w:id="816" w:author="zhiwen" w:date="2020-01-10T15:46:54Z">
        <w:r>
          <w:rPr>
            <w:rFonts w:hint="eastAsia" w:ascii="宋体" w:hAnsi="宋体" w:eastAsia="宋体"/>
            <w:color w:val="00000A"/>
            <w:sz w:val="24"/>
            <w:szCs w:val="24"/>
            <w:lang w:val="en-US" w:eastAsia="zh-CN"/>
          </w:rPr>
          <w:t xml:space="preserve"> 的</w:t>
        </w:r>
      </w:ins>
      <w:ins w:id="817" w:author="zhiwen" w:date="2020-01-10T15:47:23Z">
        <w:r>
          <w:rPr>
            <w:rFonts w:hint="eastAsia" w:ascii="宋体" w:hAnsi="宋体" w:eastAsia="宋体"/>
            <w:color w:val="00000A"/>
            <w:sz w:val="24"/>
            <w:szCs w:val="24"/>
            <w:lang w:val="en-US" w:eastAsia="zh-CN"/>
          </w:rPr>
          <w:t>瓶颈</w:t>
        </w:r>
      </w:ins>
      <w:ins w:id="818" w:author="zhiwen" w:date="2020-01-10T15:47:24Z">
        <w:r>
          <w:rPr>
            <w:rFonts w:hint="eastAsia" w:ascii="宋体" w:hAnsi="宋体" w:eastAsia="宋体"/>
            <w:color w:val="00000A"/>
            <w:sz w:val="24"/>
            <w:szCs w:val="24"/>
            <w:lang w:val="en-US" w:eastAsia="zh-CN"/>
          </w:rPr>
          <w:t>在</w:t>
        </w:r>
      </w:ins>
      <w:ins w:id="819" w:author="zhiwen" w:date="2020-01-10T15:47:26Z">
        <w:r>
          <w:rPr>
            <w:rFonts w:hint="eastAsia" w:ascii="宋体" w:hAnsi="宋体" w:eastAsia="宋体"/>
            <w:color w:val="00000A"/>
            <w:sz w:val="24"/>
            <w:szCs w:val="24"/>
            <w:lang w:val="en-US" w:eastAsia="zh-CN"/>
          </w:rPr>
          <w:t>存储</w:t>
        </w:r>
      </w:ins>
      <w:ins w:id="820" w:author="zhiwen" w:date="2020-01-10T15:47:27Z">
        <w:r>
          <w:rPr>
            <w:rFonts w:hint="eastAsia" w:ascii="宋体" w:hAnsi="宋体" w:eastAsia="宋体"/>
            <w:color w:val="00000A"/>
            <w:sz w:val="24"/>
            <w:szCs w:val="24"/>
            <w:lang w:val="en-US" w:eastAsia="zh-CN"/>
          </w:rPr>
          <w:t>上</w:t>
        </w:r>
      </w:ins>
      <w:ins w:id="821" w:author="zhiwen" w:date="2020-01-10T15:47:28Z">
        <w:r>
          <w:rPr>
            <w:rFonts w:hint="eastAsia" w:ascii="宋体" w:hAnsi="宋体" w:eastAsia="宋体"/>
            <w:color w:val="00000A"/>
            <w:sz w:val="24"/>
            <w:szCs w:val="24"/>
            <w:lang w:val="en-US" w:eastAsia="zh-CN"/>
          </w:rPr>
          <w:t>，</w:t>
        </w:r>
      </w:ins>
      <w:ins w:id="822" w:author="zhiwen" w:date="2020-01-10T15:47:35Z">
        <w:r>
          <w:rPr>
            <w:rFonts w:hint="eastAsia" w:ascii="宋体" w:hAnsi="宋体" w:eastAsia="宋体"/>
            <w:color w:val="00000A"/>
            <w:sz w:val="24"/>
            <w:szCs w:val="24"/>
            <w:lang w:val="en-US" w:eastAsia="zh-CN"/>
          </w:rPr>
          <w:t>后期</w:t>
        </w:r>
      </w:ins>
      <w:ins w:id="823" w:author="zhiwen" w:date="2020-01-10T15:47:39Z">
        <w:r>
          <w:rPr>
            <w:rFonts w:hint="eastAsia" w:ascii="宋体" w:hAnsi="宋体" w:eastAsia="宋体"/>
            <w:color w:val="00000A"/>
            <w:sz w:val="24"/>
            <w:szCs w:val="24"/>
            <w:lang w:val="en-US" w:eastAsia="zh-CN"/>
          </w:rPr>
          <w:t>我们</w:t>
        </w:r>
      </w:ins>
      <w:ins w:id="824" w:author="zhiwen" w:date="2020-01-10T15:47:41Z">
        <w:r>
          <w:rPr>
            <w:rFonts w:hint="eastAsia" w:ascii="宋体" w:hAnsi="宋体" w:eastAsia="宋体"/>
            <w:color w:val="00000A"/>
            <w:sz w:val="24"/>
            <w:szCs w:val="24"/>
            <w:lang w:val="en-US" w:eastAsia="zh-CN"/>
          </w:rPr>
          <w:t>会</w:t>
        </w:r>
      </w:ins>
      <w:ins w:id="825" w:author="zhiwen" w:date="2020-01-10T15:47:42Z">
        <w:r>
          <w:rPr>
            <w:rFonts w:hint="eastAsia" w:ascii="宋体" w:hAnsi="宋体" w:eastAsia="宋体"/>
            <w:color w:val="00000A"/>
            <w:sz w:val="24"/>
            <w:szCs w:val="24"/>
            <w:lang w:val="en-US" w:eastAsia="zh-CN"/>
          </w:rPr>
          <w:t>尝试</w:t>
        </w:r>
      </w:ins>
      <w:ins w:id="826" w:author="zhiwen" w:date="2020-01-10T15:47:44Z">
        <w:r>
          <w:rPr>
            <w:rFonts w:hint="eastAsia" w:ascii="宋体" w:hAnsi="宋体" w:eastAsia="宋体"/>
            <w:color w:val="00000A"/>
            <w:sz w:val="24"/>
            <w:szCs w:val="24"/>
            <w:lang w:val="en-US" w:eastAsia="zh-CN"/>
          </w:rPr>
          <w:t>把</w:t>
        </w:r>
      </w:ins>
      <w:ins w:id="827" w:author="zhiwen" w:date="2020-01-10T15:47:48Z">
        <w:r>
          <w:rPr>
            <w:rFonts w:hint="eastAsia" w:ascii="宋体" w:hAnsi="宋体" w:eastAsia="宋体"/>
            <w:color w:val="00000A"/>
            <w:sz w:val="24"/>
            <w:szCs w:val="24"/>
            <w:lang w:val="en-US" w:eastAsia="zh-CN"/>
          </w:rPr>
          <w:t xml:space="preserve"> </w:t>
        </w:r>
      </w:ins>
      <w:ins w:id="828" w:author="zhiwen" w:date="2020-01-10T15:47:49Z">
        <w:r>
          <w:rPr>
            <w:rFonts w:hint="eastAsia" w:ascii="宋体" w:hAnsi="宋体" w:eastAsia="宋体"/>
            <w:color w:val="00000A"/>
            <w:sz w:val="24"/>
            <w:szCs w:val="24"/>
            <w:lang w:val="en-US" w:eastAsia="zh-CN"/>
          </w:rPr>
          <w:t>pipe</w:t>
        </w:r>
      </w:ins>
      <w:ins w:id="829" w:author="zhiwen" w:date="2020-01-10T15:47:50Z">
        <w:r>
          <w:rPr>
            <w:rFonts w:hint="eastAsia" w:ascii="宋体" w:hAnsi="宋体" w:eastAsia="宋体"/>
            <w:color w:val="00000A"/>
            <w:sz w:val="24"/>
            <w:szCs w:val="24"/>
            <w:lang w:val="en-US" w:eastAsia="zh-CN"/>
          </w:rPr>
          <w:t>li</w:t>
        </w:r>
      </w:ins>
      <w:ins w:id="830" w:author="zhiwen" w:date="2020-01-10T15:47:51Z">
        <w:r>
          <w:rPr>
            <w:rFonts w:hint="eastAsia" w:ascii="宋体" w:hAnsi="宋体" w:eastAsia="宋体"/>
            <w:color w:val="00000A"/>
            <w:sz w:val="24"/>
            <w:szCs w:val="24"/>
            <w:lang w:val="en-US" w:eastAsia="zh-CN"/>
          </w:rPr>
          <w:t>ne</w:t>
        </w:r>
      </w:ins>
      <w:ins w:id="831" w:author="zhiwen" w:date="2020-01-10T15:47:53Z">
        <w:r>
          <w:rPr>
            <w:rFonts w:hint="eastAsia" w:ascii="宋体" w:hAnsi="宋体" w:eastAsia="宋体"/>
            <w:color w:val="00000A"/>
            <w:sz w:val="24"/>
            <w:szCs w:val="24"/>
            <w:lang w:val="en-US" w:eastAsia="zh-CN"/>
          </w:rPr>
          <w:t xml:space="preserve"> </w:t>
        </w:r>
      </w:ins>
      <w:ins w:id="832" w:author="zhiwen" w:date="2020-01-10T15:47:54Z">
        <w:r>
          <w:rPr>
            <w:rFonts w:hint="eastAsia" w:ascii="宋体" w:hAnsi="宋体" w:eastAsia="宋体"/>
            <w:color w:val="00000A"/>
            <w:sz w:val="24"/>
            <w:szCs w:val="24"/>
            <w:lang w:val="en-US" w:eastAsia="zh-CN"/>
          </w:rPr>
          <w:t>和我们</w:t>
        </w:r>
      </w:ins>
      <w:ins w:id="833" w:author="zhiwen" w:date="2020-01-10T15:47:55Z">
        <w:r>
          <w:rPr>
            <w:rFonts w:hint="eastAsia" w:ascii="宋体" w:hAnsi="宋体" w:eastAsia="宋体"/>
            <w:color w:val="00000A"/>
            <w:sz w:val="24"/>
            <w:szCs w:val="24"/>
            <w:lang w:val="en-US" w:eastAsia="zh-CN"/>
          </w:rPr>
          <w:t>的</w:t>
        </w:r>
      </w:ins>
      <w:ins w:id="834" w:author="zhiwen" w:date="2020-01-10T15:48:03Z">
        <w:r>
          <w:rPr>
            <w:rFonts w:hint="eastAsia" w:ascii="宋体" w:hAnsi="宋体" w:eastAsia="宋体"/>
            <w:color w:val="00000A"/>
            <w:sz w:val="24"/>
            <w:szCs w:val="24"/>
            <w:lang w:val="en-US" w:eastAsia="zh-CN"/>
          </w:rPr>
          <w:t>分布式</w:t>
        </w:r>
      </w:ins>
      <w:ins w:id="835" w:author="zhiwen" w:date="2020-01-10T15:47:56Z">
        <w:r>
          <w:rPr>
            <w:rFonts w:hint="eastAsia" w:ascii="宋体" w:hAnsi="宋体" w:eastAsia="宋体"/>
            <w:color w:val="00000A"/>
            <w:sz w:val="24"/>
            <w:szCs w:val="24"/>
            <w:lang w:val="en-US" w:eastAsia="zh-CN"/>
          </w:rPr>
          <w:t>存储</w:t>
        </w:r>
      </w:ins>
      <w:ins w:id="836" w:author="zhiwen" w:date="2020-01-10T15:47:58Z">
        <w:r>
          <w:rPr>
            <w:rFonts w:hint="eastAsia" w:ascii="宋体" w:hAnsi="宋体" w:eastAsia="宋体"/>
            <w:color w:val="00000A"/>
            <w:sz w:val="24"/>
            <w:szCs w:val="24"/>
            <w:lang w:val="en-US" w:eastAsia="zh-CN"/>
          </w:rPr>
          <w:t>整合</w:t>
        </w:r>
      </w:ins>
      <w:ins w:id="837" w:author="zhiwen" w:date="2020-01-10T15:48:04Z">
        <w:r>
          <w:rPr>
            <w:rFonts w:hint="eastAsia" w:ascii="宋体" w:hAnsi="宋体" w:eastAsia="宋体"/>
            <w:color w:val="00000A"/>
            <w:sz w:val="24"/>
            <w:szCs w:val="24"/>
            <w:lang w:val="en-US" w:eastAsia="zh-CN"/>
          </w:rPr>
          <w:t>在</w:t>
        </w:r>
      </w:ins>
      <w:ins w:id="838" w:author="zhiwen" w:date="2020-01-10T15:48:06Z">
        <w:r>
          <w:rPr>
            <w:rFonts w:hint="eastAsia" w:ascii="宋体" w:hAnsi="宋体" w:eastAsia="宋体"/>
            <w:color w:val="00000A"/>
            <w:sz w:val="24"/>
            <w:szCs w:val="24"/>
            <w:lang w:val="en-US" w:eastAsia="zh-CN"/>
          </w:rPr>
          <w:t>一起。</w:t>
        </w:r>
      </w:ins>
    </w:p>
    <w:p>
      <w:pPr>
        <w:spacing w:line="360" w:lineRule="auto"/>
        <w:ind w:firstLine="420"/>
        <w:jc w:val="left"/>
        <w:rPr>
          <w:ins w:id="840" w:author="zhiwen" w:date="2020-01-10T12:50:46Z"/>
          <w:rFonts w:hint="eastAsia" w:ascii="宋体" w:hAnsi="宋体" w:eastAsia="宋体"/>
          <w:color w:val="00000A"/>
          <w:sz w:val="24"/>
          <w:szCs w:val="24"/>
          <w:lang w:val="en-US" w:eastAsia="zh-CN"/>
        </w:rPr>
        <w:pPrChange w:id="839" w:author="zhiwen" w:date="2020-01-10T15:29:38Z">
          <w:pPr>
            <w:spacing w:line="360" w:lineRule="auto"/>
            <w:jc w:val="left"/>
          </w:pPr>
        </w:pPrChange>
      </w:pPr>
      <w:ins w:id="841" w:author="zhiwen" w:date="2020-01-10T15:42:09Z">
        <w:r>
          <w:rPr>
            <w:rFonts w:hint="eastAsia" w:ascii="宋体" w:hAnsi="宋体" w:eastAsia="宋体"/>
            <w:color w:val="00000A"/>
            <w:sz w:val="24"/>
            <w:szCs w:val="24"/>
            <w:lang w:val="en-US" w:eastAsia="zh-CN"/>
          </w:rPr>
          <w:t>模型</w:t>
        </w:r>
      </w:ins>
      <w:ins w:id="842" w:author="zhiwen" w:date="2020-01-10T15:42:10Z">
        <w:r>
          <w:rPr>
            <w:rFonts w:hint="eastAsia" w:ascii="宋体" w:hAnsi="宋体" w:eastAsia="宋体"/>
            <w:color w:val="00000A"/>
            <w:sz w:val="24"/>
            <w:szCs w:val="24"/>
            <w:lang w:val="en-US" w:eastAsia="zh-CN"/>
          </w:rPr>
          <w:t>训练</w:t>
        </w:r>
      </w:ins>
      <w:ins w:id="843" w:author="zhiwen" w:date="2020-01-10T15:42:11Z">
        <w:r>
          <w:rPr>
            <w:rFonts w:hint="eastAsia" w:ascii="宋体" w:hAnsi="宋体" w:eastAsia="宋体"/>
            <w:color w:val="00000A"/>
            <w:sz w:val="24"/>
            <w:szCs w:val="24"/>
            <w:lang w:val="en-US" w:eastAsia="zh-CN"/>
          </w:rPr>
          <w:t>好</w:t>
        </w:r>
      </w:ins>
      <w:ins w:id="844" w:author="zhiwen" w:date="2020-01-10T15:42:12Z">
        <w:r>
          <w:rPr>
            <w:rFonts w:hint="eastAsia" w:ascii="宋体" w:hAnsi="宋体" w:eastAsia="宋体"/>
            <w:color w:val="00000A"/>
            <w:sz w:val="24"/>
            <w:szCs w:val="24"/>
            <w:lang w:val="en-US" w:eastAsia="zh-CN"/>
          </w:rPr>
          <w:t>后的</w:t>
        </w:r>
      </w:ins>
      <w:ins w:id="845" w:author="zhiwen" w:date="2020-01-10T15:42:13Z">
        <w:r>
          <w:rPr>
            <w:rFonts w:hint="eastAsia" w:ascii="宋体" w:hAnsi="宋体" w:eastAsia="宋体"/>
            <w:color w:val="00000A"/>
            <w:sz w:val="24"/>
            <w:szCs w:val="24"/>
            <w:lang w:val="en-US" w:eastAsia="zh-CN"/>
          </w:rPr>
          <w:t>预测</w:t>
        </w:r>
      </w:ins>
      <w:ins w:id="846" w:author="zhiwen" w:date="2020-01-10T15:42:14Z">
        <w:r>
          <w:rPr>
            <w:rFonts w:hint="eastAsia" w:ascii="宋体" w:hAnsi="宋体" w:eastAsia="宋体"/>
            <w:color w:val="00000A"/>
            <w:sz w:val="24"/>
            <w:szCs w:val="24"/>
            <w:lang w:val="en-US" w:eastAsia="zh-CN"/>
          </w:rPr>
          <w:t>效果</w:t>
        </w:r>
      </w:ins>
      <w:ins w:id="847" w:author="zhiwen" w:date="2020-01-10T15:42:15Z">
        <w:r>
          <w:rPr>
            <w:rFonts w:hint="eastAsia" w:ascii="宋体" w:hAnsi="宋体" w:eastAsia="宋体"/>
            <w:color w:val="00000A"/>
            <w:sz w:val="24"/>
            <w:szCs w:val="24"/>
            <w:lang w:val="en-US" w:eastAsia="zh-CN"/>
          </w:rPr>
          <w:t>，</w:t>
        </w:r>
      </w:ins>
      <w:ins w:id="848" w:author="zhiwen" w:date="2020-01-10T12:50:01Z">
        <w:r>
          <w:rPr>
            <w:rFonts w:hint="eastAsia" w:ascii="宋体" w:hAnsi="宋体" w:eastAsia="宋体"/>
            <w:color w:val="00000A"/>
            <w:sz w:val="24"/>
            <w:szCs w:val="24"/>
            <w:lang w:val="en-US" w:eastAsia="zh-CN"/>
          </w:rPr>
          <w:t>以</w:t>
        </w:r>
      </w:ins>
      <w:ins w:id="849" w:author="zhiwen" w:date="2020-01-10T12:50:09Z">
        <w:r>
          <w:rPr>
            <w:rFonts w:hint="eastAsia" w:ascii="宋体" w:hAnsi="宋体" w:eastAsia="宋体"/>
            <w:color w:val="00000A"/>
            <w:sz w:val="24"/>
            <w:szCs w:val="24"/>
            <w:lang w:val="en-US" w:eastAsia="zh-CN"/>
          </w:rPr>
          <w:t>磁盘</w:t>
        </w:r>
      </w:ins>
      <w:ins w:id="850" w:author="zhiwen" w:date="2020-01-10T12:50:13Z">
        <w:r>
          <w:rPr>
            <w:rFonts w:hint="eastAsia" w:ascii="宋体" w:hAnsi="宋体" w:eastAsia="宋体"/>
            <w:color w:val="00000A"/>
            <w:sz w:val="24"/>
            <w:szCs w:val="24"/>
            <w:lang w:val="en-US" w:eastAsia="zh-CN"/>
          </w:rPr>
          <w:t>类型</w:t>
        </w:r>
      </w:ins>
      <w:ins w:id="851" w:author="zhiwen" w:date="2020-01-10T12:50:15Z">
        <w:r>
          <w:rPr>
            <w:rFonts w:hint="eastAsia" w:ascii="宋体" w:hAnsi="宋体" w:eastAsia="宋体"/>
            <w:color w:val="00000A"/>
            <w:sz w:val="24"/>
            <w:szCs w:val="24"/>
            <w:lang w:val="en-US" w:eastAsia="zh-CN"/>
          </w:rPr>
          <w:t xml:space="preserve"> </w:t>
        </w:r>
      </w:ins>
      <w:ins w:id="852" w:author="zhiwen" w:date="2020-01-10T12:50:18Z">
        <w:r>
          <w:rPr>
            <w:rFonts w:hint="eastAsia" w:ascii="宋体" w:hAnsi="宋体" w:eastAsia="宋体"/>
            <w:color w:val="00000A"/>
            <w:sz w:val="24"/>
            <w:szCs w:val="24"/>
            <w:lang w:val="en-US" w:eastAsia="zh-CN"/>
          </w:rPr>
          <w:t>ST</w:t>
        </w:r>
      </w:ins>
      <w:ins w:id="853" w:author="zhiwen" w:date="2020-01-10T12:50:19Z">
        <w:r>
          <w:rPr>
            <w:rFonts w:hint="eastAsia" w:ascii="宋体" w:hAnsi="宋体" w:eastAsia="宋体"/>
            <w:color w:val="00000A"/>
            <w:sz w:val="24"/>
            <w:szCs w:val="24"/>
            <w:lang w:val="en-US" w:eastAsia="zh-CN"/>
          </w:rPr>
          <w:t>40</w:t>
        </w:r>
      </w:ins>
      <w:ins w:id="854" w:author="zhiwen" w:date="2020-01-10T12:50:20Z">
        <w:r>
          <w:rPr>
            <w:rFonts w:hint="eastAsia" w:ascii="宋体" w:hAnsi="宋体" w:eastAsia="宋体"/>
            <w:color w:val="00000A"/>
            <w:sz w:val="24"/>
            <w:szCs w:val="24"/>
            <w:lang w:val="en-US" w:eastAsia="zh-CN"/>
          </w:rPr>
          <w:t>00</w:t>
        </w:r>
      </w:ins>
      <w:ins w:id="855" w:author="zhiwen" w:date="2020-01-10T12:50:21Z">
        <w:r>
          <w:rPr>
            <w:rFonts w:hint="eastAsia" w:ascii="宋体" w:hAnsi="宋体" w:eastAsia="宋体"/>
            <w:color w:val="00000A"/>
            <w:sz w:val="24"/>
            <w:szCs w:val="24"/>
            <w:lang w:val="en-US" w:eastAsia="zh-CN"/>
          </w:rPr>
          <w:t>dm000</w:t>
        </w:r>
      </w:ins>
      <w:ins w:id="856" w:author="zhiwen" w:date="2020-01-10T12:50:22Z">
        <w:r>
          <w:rPr>
            <w:rFonts w:hint="eastAsia" w:ascii="宋体" w:hAnsi="宋体" w:eastAsia="宋体"/>
            <w:color w:val="00000A"/>
            <w:sz w:val="24"/>
            <w:szCs w:val="24"/>
            <w:lang w:val="en-US" w:eastAsia="zh-CN"/>
          </w:rPr>
          <w:t xml:space="preserve"> </w:t>
        </w:r>
      </w:ins>
      <w:ins w:id="857" w:author="zhiwen" w:date="2020-01-10T12:50:24Z">
        <w:r>
          <w:rPr>
            <w:rFonts w:hint="eastAsia" w:ascii="宋体" w:hAnsi="宋体" w:eastAsia="宋体"/>
            <w:color w:val="00000A"/>
            <w:sz w:val="24"/>
            <w:szCs w:val="24"/>
            <w:lang w:val="en-US" w:eastAsia="zh-CN"/>
          </w:rPr>
          <w:t>为例</w:t>
        </w:r>
      </w:ins>
      <w:ins w:id="858" w:author="zhiwen" w:date="2020-01-10T12:50:25Z">
        <w:r>
          <w:rPr>
            <w:rFonts w:hint="eastAsia" w:ascii="宋体" w:hAnsi="宋体" w:eastAsia="宋体"/>
            <w:color w:val="00000A"/>
            <w:sz w:val="24"/>
            <w:szCs w:val="24"/>
            <w:lang w:val="en-US" w:eastAsia="zh-CN"/>
          </w:rPr>
          <w:t>，</w:t>
        </w:r>
      </w:ins>
      <w:ins w:id="859" w:author="zhiwen" w:date="2020-01-10T12:50:26Z">
        <w:r>
          <w:rPr>
            <w:rFonts w:hint="eastAsia" w:ascii="宋体" w:hAnsi="宋体" w:eastAsia="宋体"/>
            <w:color w:val="00000A"/>
            <w:sz w:val="24"/>
            <w:szCs w:val="24"/>
            <w:lang w:val="en-US" w:eastAsia="zh-CN"/>
          </w:rPr>
          <w:t>预测</w:t>
        </w:r>
      </w:ins>
      <w:ins w:id="860" w:author="zhiwen" w:date="2020-01-10T12:50:32Z">
        <w:r>
          <w:rPr>
            <w:rFonts w:hint="eastAsia" w:ascii="宋体" w:hAnsi="宋体" w:eastAsia="宋体"/>
            <w:color w:val="00000A"/>
            <w:sz w:val="24"/>
            <w:szCs w:val="24"/>
            <w:lang w:val="en-US" w:eastAsia="zh-CN"/>
          </w:rPr>
          <w:t>剩余</w:t>
        </w:r>
      </w:ins>
      <w:ins w:id="861" w:author="zhiwen" w:date="2020-01-10T12:50:33Z">
        <w:r>
          <w:rPr>
            <w:rFonts w:hint="eastAsia" w:ascii="宋体" w:hAnsi="宋体" w:eastAsia="宋体"/>
            <w:color w:val="00000A"/>
            <w:sz w:val="24"/>
            <w:szCs w:val="24"/>
            <w:lang w:val="en-US" w:eastAsia="zh-CN"/>
          </w:rPr>
          <w:t>寿命</w:t>
        </w:r>
      </w:ins>
      <w:ins w:id="862" w:author="zhiwen" w:date="2020-01-10T12:50:34Z">
        <w:r>
          <w:rPr>
            <w:rFonts w:hint="eastAsia" w:ascii="宋体" w:hAnsi="宋体" w:eastAsia="宋体"/>
            <w:color w:val="00000A"/>
            <w:sz w:val="24"/>
            <w:szCs w:val="24"/>
            <w:lang w:val="en-US" w:eastAsia="zh-CN"/>
          </w:rPr>
          <w:t>预测</w:t>
        </w:r>
      </w:ins>
      <w:ins w:id="863" w:author="zhiwen" w:date="2020-01-10T12:50:44Z">
        <w:r>
          <w:rPr>
            <w:rFonts w:hint="eastAsia" w:ascii="宋体" w:hAnsi="宋体" w:eastAsia="宋体"/>
            <w:color w:val="00000A"/>
            <w:sz w:val="24"/>
            <w:szCs w:val="24"/>
            <w:lang w:val="en-US" w:eastAsia="zh-CN"/>
          </w:rPr>
          <w:t>效果如下</w:t>
        </w:r>
      </w:ins>
      <w:ins w:id="864" w:author="zhiwen" w:date="2020-01-10T12:50:46Z">
        <w:r>
          <w:rPr>
            <w:rFonts w:hint="eastAsia" w:ascii="宋体" w:hAnsi="宋体" w:eastAsia="宋体"/>
            <w:color w:val="00000A"/>
            <w:sz w:val="24"/>
            <w:szCs w:val="24"/>
            <w:lang w:val="en-US" w:eastAsia="zh-CN"/>
          </w:rPr>
          <w:t>：</w:t>
        </w:r>
      </w:ins>
    </w:p>
    <w:p>
      <w:pPr>
        <w:spacing w:line="360" w:lineRule="auto"/>
        <w:jc w:val="left"/>
        <w:rPr>
          <w:ins w:id="865" w:author="zhiwen" w:date="2020-01-10T12:51:00Z"/>
          <w:rFonts w:ascii="宋体" w:hAnsi="宋体" w:eastAsia="宋体"/>
          <w:color w:val="00000A"/>
          <w:sz w:val="24"/>
          <w:szCs w:val="24"/>
        </w:rPr>
      </w:pPr>
      <w:ins w:id="866" w:author="zhiwen" w:date="2020-01-10T12:50:52Z">
        <w:r>
          <w:rPr>
            <w:rFonts w:ascii="宋体" w:hAnsi="宋体" w:eastAsia="宋体"/>
            <w:color w:val="00000A"/>
            <w:sz w:val="24"/>
            <w:szCs w:val="24"/>
          </w:rPr>
          <w:drawing>
            <wp:inline distT="0" distB="0" distL="114300" distR="114300">
              <wp:extent cx="5513705" cy="2134235"/>
              <wp:effectExtent l="0" t="0" r="10795" b="18415"/>
              <wp:docPr id="9" name="图片 9" descr="rul-predictio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ul-prediction7"/>
                      <pic:cNvPicPr>
                        <a:picLocks noChangeAspect="1"/>
                      </pic:cNvPicPr>
                    </pic:nvPicPr>
                    <pic:blipFill>
                      <a:blip r:embed="rId16"/>
                      <a:stretch>
                        <a:fillRect/>
                      </a:stretch>
                    </pic:blipFill>
                    <pic:spPr>
                      <a:xfrm>
                        <a:off x="0" y="0"/>
                        <a:ext cx="5513705" cy="2134235"/>
                      </a:xfrm>
                      <a:prstGeom prst="rect">
                        <a:avLst/>
                      </a:prstGeom>
                    </pic:spPr>
                  </pic:pic>
                </a:graphicData>
              </a:graphic>
            </wp:inline>
          </w:drawing>
        </w:r>
      </w:ins>
    </w:p>
    <w:p>
      <w:pPr>
        <w:spacing w:line="360" w:lineRule="auto"/>
        <w:jc w:val="left"/>
        <w:rPr>
          <w:rFonts w:ascii="宋体" w:hAnsi="宋体" w:eastAsia="宋体"/>
          <w:color w:val="00000A"/>
          <w:sz w:val="24"/>
          <w:szCs w:val="24"/>
        </w:rPr>
      </w:pPr>
      <w:ins w:id="868" w:author="zhiwen" w:date="2020-01-10T12:51:30Z">
        <w:r>
          <w:rPr>
            <w:rFonts w:hint="eastAsia" w:ascii="宋体" w:hAnsi="宋体" w:eastAsia="宋体"/>
            <w:color w:val="00000A"/>
            <w:sz w:val="24"/>
            <w:szCs w:val="24"/>
            <w:lang w:eastAsia="zh-CN"/>
          </w:rPr>
          <w:t>图</w:t>
        </w:r>
      </w:ins>
      <w:ins w:id="869" w:author="zhiwen" w:date="2020-01-10T12:51:31Z">
        <w:r>
          <w:rPr>
            <w:rFonts w:hint="eastAsia" w:ascii="宋体" w:hAnsi="宋体" w:eastAsia="宋体"/>
            <w:color w:val="00000A"/>
            <w:sz w:val="24"/>
            <w:szCs w:val="24"/>
            <w:lang w:eastAsia="zh-CN"/>
          </w:rPr>
          <w:t>（</w:t>
        </w:r>
      </w:ins>
      <w:ins w:id="870" w:author="zhiwen" w:date="2020-01-10T12:51:33Z">
        <w:r>
          <w:rPr>
            <w:rFonts w:hint="eastAsia" w:ascii="宋体" w:hAnsi="宋体" w:eastAsia="宋体"/>
            <w:color w:val="00000A"/>
            <w:sz w:val="24"/>
            <w:szCs w:val="24"/>
            <w:lang w:eastAsia="zh-CN"/>
          </w:rPr>
          <w:t>上</w:t>
        </w:r>
      </w:ins>
      <w:ins w:id="871" w:author="zhiwen" w:date="2020-01-10T12:51:31Z">
        <w:r>
          <w:rPr>
            <w:rFonts w:hint="eastAsia" w:ascii="宋体" w:hAnsi="宋体" w:eastAsia="宋体"/>
            <w:color w:val="00000A"/>
            <w:sz w:val="24"/>
            <w:szCs w:val="24"/>
            <w:lang w:eastAsia="zh-CN"/>
          </w:rPr>
          <w:t>）</w:t>
        </w:r>
      </w:ins>
      <w:ins w:id="872" w:author="zhiwen" w:date="2020-01-10T12:51:36Z">
        <w:r>
          <w:rPr>
            <w:rFonts w:hint="eastAsia" w:ascii="宋体" w:hAnsi="宋体" w:eastAsia="宋体"/>
            <w:color w:val="00000A"/>
            <w:sz w:val="24"/>
            <w:szCs w:val="24"/>
            <w:lang w:eastAsia="zh-CN"/>
          </w:rPr>
          <w:t>为</w:t>
        </w:r>
      </w:ins>
      <w:ins w:id="873" w:author="zhiwen" w:date="2020-01-10T12:51:37Z">
        <w:r>
          <w:rPr>
            <w:rFonts w:hint="eastAsia" w:ascii="宋体" w:hAnsi="宋体" w:eastAsia="宋体"/>
            <w:color w:val="00000A"/>
            <w:sz w:val="24"/>
            <w:szCs w:val="24"/>
            <w:lang w:eastAsia="zh-CN"/>
          </w:rPr>
          <w:t>磁盘</w:t>
        </w:r>
      </w:ins>
      <w:ins w:id="874" w:author="zhiwen" w:date="2020-01-10T12:51:39Z">
        <w:r>
          <w:rPr>
            <w:rFonts w:hint="eastAsia" w:ascii="宋体" w:hAnsi="宋体" w:eastAsia="宋体"/>
            <w:color w:val="00000A"/>
            <w:sz w:val="24"/>
            <w:szCs w:val="24"/>
            <w:lang w:eastAsia="zh-CN"/>
          </w:rPr>
          <w:t>生命</w:t>
        </w:r>
      </w:ins>
      <w:ins w:id="875" w:author="zhiwen" w:date="2020-01-10T12:51:45Z">
        <w:r>
          <w:rPr>
            <w:rFonts w:hint="eastAsia" w:ascii="宋体" w:hAnsi="宋体" w:eastAsia="宋体"/>
            <w:color w:val="00000A"/>
            <w:sz w:val="24"/>
            <w:szCs w:val="24"/>
            <w:lang w:eastAsia="zh-CN"/>
          </w:rPr>
          <w:t>周期</w:t>
        </w:r>
      </w:ins>
      <w:ins w:id="876" w:author="zhiwen" w:date="2020-01-10T12:51:46Z">
        <w:r>
          <w:rPr>
            <w:rFonts w:hint="eastAsia" w:ascii="宋体" w:hAnsi="宋体" w:eastAsia="宋体"/>
            <w:color w:val="00000A"/>
            <w:sz w:val="24"/>
            <w:szCs w:val="24"/>
            <w:lang w:eastAsia="zh-CN"/>
          </w:rPr>
          <w:t>中的</w:t>
        </w:r>
      </w:ins>
      <w:ins w:id="877" w:author="zhiwen" w:date="2020-01-10T12:53:30Z">
        <w:r>
          <w:rPr>
            <w:rFonts w:hint="eastAsia" w:ascii="宋体" w:hAnsi="宋体" w:eastAsia="宋体"/>
            <w:color w:val="00000A"/>
            <w:sz w:val="24"/>
            <w:szCs w:val="24"/>
            <w:lang w:val="en-US" w:eastAsia="zh-CN"/>
          </w:rPr>
          <w:t xml:space="preserve"> </w:t>
        </w:r>
      </w:ins>
      <w:ins w:id="878" w:author="zhiwen" w:date="2020-01-10T12:53:32Z">
        <w:r>
          <w:rPr>
            <w:rFonts w:hint="eastAsia" w:ascii="宋体" w:hAnsi="宋体" w:eastAsia="宋体"/>
            <w:color w:val="00000A"/>
            <w:sz w:val="24"/>
            <w:szCs w:val="24"/>
            <w:lang w:val="en-US" w:eastAsia="zh-CN"/>
          </w:rPr>
          <w:t>SM</w:t>
        </w:r>
      </w:ins>
      <w:ins w:id="879" w:author="zhiwen" w:date="2020-01-10T12:53:33Z">
        <w:r>
          <w:rPr>
            <w:rFonts w:hint="eastAsia" w:ascii="宋体" w:hAnsi="宋体" w:eastAsia="宋体"/>
            <w:color w:val="00000A"/>
            <w:sz w:val="24"/>
            <w:szCs w:val="24"/>
            <w:lang w:val="en-US" w:eastAsia="zh-CN"/>
          </w:rPr>
          <w:t xml:space="preserve">ART </w:t>
        </w:r>
      </w:ins>
      <w:ins w:id="880" w:author="zhiwen" w:date="2020-01-10T12:53:35Z">
        <w:r>
          <w:rPr>
            <w:rFonts w:hint="eastAsia" w:ascii="宋体" w:hAnsi="宋体" w:eastAsia="宋体"/>
            <w:color w:val="00000A"/>
            <w:sz w:val="24"/>
            <w:szCs w:val="24"/>
            <w:lang w:val="en-US" w:eastAsia="zh-CN"/>
          </w:rPr>
          <w:t>数据</w:t>
        </w:r>
      </w:ins>
      <w:ins w:id="881" w:author="zhiwen" w:date="2020-01-10T12:53:36Z">
        <w:r>
          <w:rPr>
            <w:rFonts w:hint="eastAsia" w:ascii="宋体" w:hAnsi="宋体" w:eastAsia="宋体"/>
            <w:color w:val="00000A"/>
            <w:sz w:val="24"/>
            <w:szCs w:val="24"/>
            <w:lang w:val="en-US" w:eastAsia="zh-CN"/>
          </w:rPr>
          <w:t>的</w:t>
        </w:r>
      </w:ins>
      <w:ins w:id="882" w:author="zhiwen" w:date="2020-01-10T12:53:39Z">
        <w:r>
          <w:rPr>
            <w:rFonts w:hint="eastAsia" w:ascii="宋体" w:hAnsi="宋体" w:eastAsia="宋体"/>
            <w:color w:val="00000A"/>
            <w:sz w:val="24"/>
            <w:szCs w:val="24"/>
            <w:lang w:val="en-US" w:eastAsia="zh-CN"/>
          </w:rPr>
          <w:t>可视化</w:t>
        </w:r>
      </w:ins>
      <w:ins w:id="883" w:author="zhiwen" w:date="2020-01-10T12:53:40Z">
        <w:r>
          <w:rPr>
            <w:rFonts w:hint="eastAsia" w:ascii="宋体" w:hAnsi="宋体" w:eastAsia="宋体"/>
            <w:color w:val="00000A"/>
            <w:sz w:val="24"/>
            <w:szCs w:val="24"/>
            <w:lang w:val="en-US" w:eastAsia="zh-CN"/>
          </w:rPr>
          <w:t>。</w:t>
        </w:r>
      </w:ins>
      <w:ins w:id="884" w:author="zhiwen" w:date="2020-01-10T12:53:43Z">
        <w:r>
          <w:rPr>
            <w:rFonts w:hint="eastAsia" w:ascii="宋体" w:hAnsi="宋体" w:eastAsia="宋体"/>
            <w:color w:val="00000A"/>
            <w:sz w:val="24"/>
            <w:szCs w:val="24"/>
            <w:lang w:val="en-US" w:eastAsia="zh-CN"/>
          </w:rPr>
          <w:t>图（</w:t>
        </w:r>
      </w:ins>
      <w:ins w:id="885" w:author="zhiwen" w:date="2020-01-10T12:53:45Z">
        <w:r>
          <w:rPr>
            <w:rFonts w:hint="eastAsia" w:ascii="宋体" w:hAnsi="宋体" w:eastAsia="宋体"/>
            <w:color w:val="00000A"/>
            <w:sz w:val="24"/>
            <w:szCs w:val="24"/>
            <w:lang w:val="en-US" w:eastAsia="zh-CN"/>
          </w:rPr>
          <w:t>下</w:t>
        </w:r>
      </w:ins>
      <w:ins w:id="886" w:author="zhiwen" w:date="2020-01-10T12:53:43Z">
        <w:r>
          <w:rPr>
            <w:rFonts w:hint="eastAsia" w:ascii="宋体" w:hAnsi="宋体" w:eastAsia="宋体"/>
            <w:color w:val="00000A"/>
            <w:sz w:val="24"/>
            <w:szCs w:val="24"/>
            <w:lang w:val="en-US" w:eastAsia="zh-CN"/>
          </w:rPr>
          <w:t>）</w:t>
        </w:r>
      </w:ins>
      <w:ins w:id="887" w:author="zhiwen" w:date="2020-01-10T12:53:46Z">
        <w:r>
          <w:rPr>
            <w:rFonts w:hint="eastAsia" w:ascii="宋体" w:hAnsi="宋体" w:eastAsia="宋体"/>
            <w:color w:val="00000A"/>
            <w:sz w:val="24"/>
            <w:szCs w:val="24"/>
            <w:lang w:val="en-US" w:eastAsia="zh-CN"/>
          </w:rPr>
          <w:t>，</w:t>
        </w:r>
      </w:ins>
      <w:ins w:id="888" w:author="zhiwen" w:date="2020-01-10T12:53:52Z">
        <w:r>
          <w:rPr>
            <w:rFonts w:hint="eastAsia" w:ascii="宋体" w:hAnsi="宋体" w:eastAsia="宋体"/>
            <w:color w:val="00000A"/>
            <w:sz w:val="24"/>
            <w:szCs w:val="24"/>
            <w:lang w:val="en-US" w:eastAsia="zh-CN"/>
          </w:rPr>
          <w:t>蓝色</w:t>
        </w:r>
      </w:ins>
      <w:ins w:id="889" w:author="zhiwen" w:date="2020-01-10T12:53:55Z">
        <w:r>
          <w:rPr>
            <w:rFonts w:hint="eastAsia" w:ascii="宋体" w:hAnsi="宋体" w:eastAsia="宋体"/>
            <w:color w:val="00000A"/>
            <w:sz w:val="24"/>
            <w:szCs w:val="24"/>
            <w:lang w:val="en-US" w:eastAsia="zh-CN"/>
          </w:rPr>
          <w:t>线</w:t>
        </w:r>
      </w:ins>
      <w:ins w:id="890" w:author="zhiwen" w:date="2020-01-10T12:53:56Z">
        <w:r>
          <w:rPr>
            <w:rFonts w:hint="eastAsia" w:ascii="宋体" w:hAnsi="宋体" w:eastAsia="宋体"/>
            <w:color w:val="00000A"/>
            <w:sz w:val="24"/>
            <w:szCs w:val="24"/>
            <w:lang w:val="en-US" w:eastAsia="zh-CN"/>
          </w:rPr>
          <w:t>为</w:t>
        </w:r>
      </w:ins>
      <w:ins w:id="891" w:author="zhiwen" w:date="2020-01-10T12:53:57Z">
        <w:r>
          <w:rPr>
            <w:rFonts w:hint="eastAsia" w:ascii="宋体" w:hAnsi="宋体" w:eastAsia="宋体"/>
            <w:color w:val="00000A"/>
            <w:sz w:val="24"/>
            <w:szCs w:val="24"/>
            <w:lang w:val="en-US" w:eastAsia="zh-CN"/>
          </w:rPr>
          <w:t>基于</w:t>
        </w:r>
      </w:ins>
      <w:ins w:id="892" w:author="zhiwen" w:date="2020-01-10T12:54:02Z">
        <w:r>
          <w:rPr>
            <w:rFonts w:hint="eastAsia" w:ascii="宋体" w:hAnsi="宋体" w:eastAsia="宋体"/>
            <w:color w:val="00000A"/>
            <w:sz w:val="24"/>
            <w:szCs w:val="24"/>
            <w:lang w:val="en-US" w:eastAsia="zh-CN"/>
          </w:rPr>
          <w:t>线性</w:t>
        </w:r>
      </w:ins>
      <w:ins w:id="893" w:author="zhiwen" w:date="2020-01-10T12:54:06Z">
        <w:r>
          <w:rPr>
            <w:rFonts w:hint="eastAsia" w:ascii="宋体" w:hAnsi="宋体" w:eastAsia="宋体"/>
            <w:color w:val="00000A"/>
            <w:sz w:val="24"/>
            <w:szCs w:val="24"/>
            <w:lang w:val="en-US" w:eastAsia="zh-CN"/>
          </w:rPr>
          <w:t>递减</w:t>
        </w:r>
      </w:ins>
      <w:ins w:id="894" w:author="zhiwen" w:date="2020-01-10T12:54:07Z">
        <w:r>
          <w:rPr>
            <w:rFonts w:hint="eastAsia" w:ascii="宋体" w:hAnsi="宋体" w:eastAsia="宋体"/>
            <w:color w:val="00000A"/>
            <w:sz w:val="24"/>
            <w:szCs w:val="24"/>
            <w:lang w:val="en-US" w:eastAsia="zh-CN"/>
          </w:rPr>
          <w:t>的</w:t>
        </w:r>
      </w:ins>
      <w:ins w:id="895" w:author="zhiwen" w:date="2020-01-10T12:54:08Z">
        <w:r>
          <w:rPr>
            <w:rFonts w:hint="eastAsia" w:ascii="宋体" w:hAnsi="宋体" w:eastAsia="宋体"/>
            <w:color w:val="00000A"/>
            <w:sz w:val="24"/>
            <w:szCs w:val="24"/>
            <w:lang w:val="en-US" w:eastAsia="zh-CN"/>
          </w:rPr>
          <w:t>磁盘</w:t>
        </w:r>
      </w:ins>
      <w:ins w:id="896" w:author="zhiwen" w:date="2020-01-10T12:54:14Z">
        <w:r>
          <w:rPr>
            <w:rFonts w:hint="eastAsia" w:ascii="宋体" w:hAnsi="宋体" w:eastAsia="宋体"/>
            <w:color w:val="00000A"/>
            <w:sz w:val="24"/>
            <w:szCs w:val="24"/>
            <w:lang w:val="en-US" w:eastAsia="zh-CN"/>
          </w:rPr>
          <w:t>剩余</w:t>
        </w:r>
      </w:ins>
      <w:ins w:id="897" w:author="zhiwen" w:date="2020-01-10T12:54:16Z">
        <w:r>
          <w:rPr>
            <w:rFonts w:hint="eastAsia" w:ascii="宋体" w:hAnsi="宋体" w:eastAsia="宋体"/>
            <w:color w:val="00000A"/>
            <w:sz w:val="24"/>
            <w:szCs w:val="24"/>
            <w:lang w:val="en-US" w:eastAsia="zh-CN"/>
          </w:rPr>
          <w:t>寿命</w:t>
        </w:r>
      </w:ins>
      <w:ins w:id="898" w:author="zhiwen" w:date="2020-01-10T12:54:21Z">
        <w:r>
          <w:rPr>
            <w:rFonts w:hint="eastAsia" w:ascii="宋体" w:hAnsi="宋体" w:eastAsia="宋体"/>
            <w:color w:val="00000A"/>
            <w:sz w:val="24"/>
            <w:szCs w:val="24"/>
            <w:lang w:val="en-US" w:eastAsia="zh-CN"/>
          </w:rPr>
          <w:t>的</w:t>
        </w:r>
      </w:ins>
      <w:ins w:id="899" w:author="zhiwen" w:date="2020-01-10T12:54:24Z">
        <w:r>
          <w:rPr>
            <w:rFonts w:hint="eastAsia" w:ascii="宋体" w:hAnsi="宋体" w:eastAsia="宋体"/>
            <w:color w:val="00000A"/>
            <w:sz w:val="24"/>
            <w:szCs w:val="24"/>
            <w:lang w:val="en-US" w:eastAsia="zh-CN"/>
          </w:rPr>
          <w:t>标注</w:t>
        </w:r>
      </w:ins>
      <w:ins w:id="900" w:author="zhiwen" w:date="2020-01-10T12:54:26Z">
        <w:r>
          <w:rPr>
            <w:rFonts w:hint="eastAsia" w:ascii="宋体" w:hAnsi="宋体" w:eastAsia="宋体"/>
            <w:color w:val="00000A"/>
            <w:sz w:val="24"/>
            <w:szCs w:val="24"/>
            <w:lang w:val="en-US" w:eastAsia="zh-CN"/>
          </w:rPr>
          <w:t>，</w:t>
        </w:r>
      </w:ins>
      <w:ins w:id="901" w:author="zhiwen" w:date="2020-01-10T12:54:29Z">
        <w:r>
          <w:rPr>
            <w:rFonts w:hint="eastAsia" w:ascii="宋体" w:hAnsi="宋体" w:eastAsia="宋体"/>
            <w:color w:val="00000A"/>
            <w:sz w:val="24"/>
            <w:szCs w:val="24"/>
            <w:lang w:val="en-US" w:eastAsia="zh-CN"/>
          </w:rPr>
          <w:t>橙色</w:t>
        </w:r>
      </w:ins>
      <w:ins w:id="902" w:author="zhiwen" w:date="2020-01-10T12:54:31Z">
        <w:r>
          <w:rPr>
            <w:rFonts w:hint="eastAsia" w:ascii="宋体" w:hAnsi="宋体" w:eastAsia="宋体"/>
            <w:color w:val="00000A"/>
            <w:sz w:val="24"/>
            <w:szCs w:val="24"/>
            <w:lang w:val="en-US" w:eastAsia="zh-CN"/>
          </w:rPr>
          <w:t>线</w:t>
        </w:r>
      </w:ins>
      <w:ins w:id="903" w:author="zhiwen" w:date="2020-01-10T12:54:32Z">
        <w:r>
          <w:rPr>
            <w:rFonts w:hint="eastAsia" w:ascii="宋体" w:hAnsi="宋体" w:eastAsia="宋体"/>
            <w:color w:val="00000A"/>
            <w:sz w:val="24"/>
            <w:szCs w:val="24"/>
            <w:lang w:val="en-US" w:eastAsia="zh-CN"/>
          </w:rPr>
          <w:t>为</w:t>
        </w:r>
      </w:ins>
      <w:ins w:id="904" w:author="zhiwen" w:date="2020-01-10T12:54:33Z">
        <w:r>
          <w:rPr>
            <w:rFonts w:hint="eastAsia" w:ascii="宋体" w:hAnsi="宋体" w:eastAsia="宋体"/>
            <w:color w:val="00000A"/>
            <w:sz w:val="24"/>
            <w:szCs w:val="24"/>
            <w:lang w:val="en-US" w:eastAsia="zh-CN"/>
          </w:rPr>
          <w:t>模型的</w:t>
        </w:r>
      </w:ins>
      <w:ins w:id="905" w:author="zhiwen" w:date="2020-01-10T12:54:34Z">
        <w:r>
          <w:rPr>
            <w:rFonts w:hint="eastAsia" w:ascii="宋体" w:hAnsi="宋体" w:eastAsia="宋体"/>
            <w:color w:val="00000A"/>
            <w:sz w:val="24"/>
            <w:szCs w:val="24"/>
            <w:lang w:val="en-US" w:eastAsia="zh-CN"/>
          </w:rPr>
          <w:t>预测</w:t>
        </w:r>
      </w:ins>
      <w:ins w:id="906" w:author="zhiwen" w:date="2020-01-10T12:54:35Z">
        <w:r>
          <w:rPr>
            <w:rFonts w:hint="eastAsia" w:ascii="宋体" w:hAnsi="宋体" w:eastAsia="宋体"/>
            <w:color w:val="00000A"/>
            <w:sz w:val="24"/>
            <w:szCs w:val="24"/>
            <w:lang w:val="en-US" w:eastAsia="zh-CN"/>
          </w:rPr>
          <w:t>效果</w:t>
        </w:r>
      </w:ins>
      <w:ins w:id="907" w:author="zhiwen" w:date="2020-01-10T12:54:43Z">
        <w:r>
          <w:rPr>
            <w:rFonts w:hint="eastAsia" w:ascii="宋体" w:hAnsi="宋体" w:eastAsia="宋体"/>
            <w:color w:val="00000A"/>
            <w:sz w:val="24"/>
            <w:szCs w:val="24"/>
            <w:lang w:val="en-US" w:eastAsia="zh-CN"/>
          </w:rPr>
          <w:t>。</w:t>
        </w:r>
      </w:ins>
      <w:ins w:id="908" w:author="zhiwen" w:date="2020-01-10T12:54:44Z">
        <w:r>
          <w:rPr>
            <w:rFonts w:hint="eastAsia" w:ascii="宋体" w:hAnsi="宋体" w:eastAsia="宋体"/>
            <w:color w:val="00000A"/>
            <w:sz w:val="24"/>
            <w:szCs w:val="24"/>
            <w:lang w:val="en-US" w:eastAsia="zh-CN"/>
          </w:rPr>
          <w:t>可以</w:t>
        </w:r>
      </w:ins>
      <w:ins w:id="909" w:author="zhiwen" w:date="2020-01-10T12:54:48Z">
        <w:r>
          <w:rPr>
            <w:rFonts w:hint="eastAsia" w:ascii="宋体" w:hAnsi="宋体" w:eastAsia="宋体"/>
            <w:color w:val="00000A"/>
            <w:sz w:val="24"/>
            <w:szCs w:val="24"/>
            <w:lang w:val="en-US" w:eastAsia="zh-CN"/>
          </w:rPr>
          <w:t>看到</w:t>
        </w:r>
      </w:ins>
      <w:ins w:id="910" w:author="zhiwen" w:date="2020-01-10T12:54:50Z">
        <w:r>
          <w:rPr>
            <w:rFonts w:hint="eastAsia" w:ascii="宋体" w:hAnsi="宋体" w:eastAsia="宋体"/>
            <w:color w:val="00000A"/>
            <w:sz w:val="24"/>
            <w:szCs w:val="24"/>
            <w:lang w:val="en-US" w:eastAsia="zh-CN"/>
          </w:rPr>
          <w:t>，</w:t>
        </w:r>
      </w:ins>
      <w:ins w:id="911" w:author="zhiwen" w:date="2020-01-10T12:54:54Z">
        <w:r>
          <w:rPr>
            <w:rFonts w:hint="eastAsia" w:ascii="宋体" w:hAnsi="宋体" w:eastAsia="宋体"/>
            <w:color w:val="00000A"/>
            <w:sz w:val="24"/>
            <w:szCs w:val="24"/>
            <w:lang w:val="en-US" w:eastAsia="zh-CN"/>
          </w:rPr>
          <w:t>刚</w:t>
        </w:r>
      </w:ins>
      <w:ins w:id="912" w:author="zhiwen" w:date="2020-01-10T12:54:56Z">
        <w:r>
          <w:rPr>
            <w:rFonts w:hint="eastAsia" w:ascii="宋体" w:hAnsi="宋体" w:eastAsia="宋体"/>
            <w:color w:val="00000A"/>
            <w:sz w:val="24"/>
            <w:szCs w:val="24"/>
            <w:lang w:val="en-US" w:eastAsia="zh-CN"/>
          </w:rPr>
          <w:t>开始</w:t>
        </w:r>
      </w:ins>
      <w:ins w:id="913" w:author="zhiwen" w:date="2020-01-10T12:55:30Z">
        <w:r>
          <w:rPr>
            <w:rFonts w:hint="eastAsia" w:ascii="宋体" w:hAnsi="宋体" w:eastAsia="宋体"/>
            <w:color w:val="00000A"/>
            <w:sz w:val="24"/>
            <w:szCs w:val="24"/>
            <w:lang w:val="en-US" w:eastAsia="zh-CN"/>
          </w:rPr>
          <w:t>（</w:t>
        </w:r>
      </w:ins>
      <w:ins w:id="914" w:author="zhiwen" w:date="2020-01-10T12:55:34Z">
        <w:r>
          <w:rPr>
            <w:rFonts w:hint="eastAsia" w:ascii="宋体" w:hAnsi="宋体" w:eastAsia="宋体"/>
            <w:color w:val="00000A"/>
            <w:sz w:val="24"/>
            <w:szCs w:val="24"/>
            <w:lang w:val="en-US" w:eastAsia="zh-CN"/>
          </w:rPr>
          <w:t>10</w:t>
        </w:r>
      </w:ins>
      <w:ins w:id="915" w:author="zhiwen" w:date="2020-01-10T12:55:36Z">
        <w:r>
          <w:rPr>
            <w:rFonts w:hint="eastAsia" w:ascii="宋体" w:hAnsi="宋体" w:eastAsia="宋体"/>
            <w:color w:val="00000A"/>
            <w:sz w:val="24"/>
            <w:szCs w:val="24"/>
            <w:lang w:val="en-US" w:eastAsia="zh-CN"/>
          </w:rPr>
          <w:t>天内</w:t>
        </w:r>
      </w:ins>
      <w:ins w:id="916" w:author="zhiwen" w:date="2020-01-10T12:55:30Z">
        <w:r>
          <w:rPr>
            <w:rFonts w:hint="eastAsia" w:ascii="宋体" w:hAnsi="宋体" w:eastAsia="宋体"/>
            <w:color w:val="00000A"/>
            <w:sz w:val="24"/>
            <w:szCs w:val="24"/>
            <w:lang w:val="en-US" w:eastAsia="zh-CN"/>
          </w:rPr>
          <w:t>）</w:t>
        </w:r>
      </w:ins>
      <w:ins w:id="917" w:author="zhiwen" w:date="2020-01-10T12:54:56Z">
        <w:r>
          <w:rPr>
            <w:rFonts w:hint="eastAsia" w:ascii="宋体" w:hAnsi="宋体" w:eastAsia="宋体"/>
            <w:color w:val="00000A"/>
            <w:sz w:val="24"/>
            <w:szCs w:val="24"/>
            <w:lang w:val="en-US" w:eastAsia="zh-CN"/>
          </w:rPr>
          <w:t>的</w:t>
        </w:r>
      </w:ins>
      <w:ins w:id="918" w:author="zhiwen" w:date="2020-01-10T12:54:57Z">
        <w:r>
          <w:rPr>
            <w:rFonts w:hint="eastAsia" w:ascii="宋体" w:hAnsi="宋体" w:eastAsia="宋体"/>
            <w:color w:val="00000A"/>
            <w:sz w:val="24"/>
            <w:szCs w:val="24"/>
            <w:lang w:val="en-US" w:eastAsia="zh-CN"/>
          </w:rPr>
          <w:t>预测</w:t>
        </w:r>
      </w:ins>
      <w:ins w:id="919" w:author="zhiwen" w:date="2020-01-10T12:55:16Z">
        <w:r>
          <w:rPr>
            <w:rFonts w:hint="eastAsia" w:ascii="宋体" w:hAnsi="宋体" w:eastAsia="宋体"/>
            <w:color w:val="00000A"/>
            <w:sz w:val="24"/>
            <w:szCs w:val="24"/>
            <w:lang w:val="en-US" w:eastAsia="zh-CN"/>
          </w:rPr>
          <w:t>误差</w:t>
        </w:r>
      </w:ins>
      <w:ins w:id="920" w:author="zhiwen" w:date="2020-01-10T12:55:18Z">
        <w:r>
          <w:rPr>
            <w:rFonts w:hint="eastAsia" w:ascii="宋体" w:hAnsi="宋体" w:eastAsia="宋体"/>
            <w:color w:val="00000A"/>
            <w:sz w:val="24"/>
            <w:szCs w:val="24"/>
            <w:lang w:val="en-US" w:eastAsia="zh-CN"/>
          </w:rPr>
          <w:t>比较</w:t>
        </w:r>
      </w:ins>
      <w:ins w:id="921" w:author="zhiwen" w:date="2020-01-10T12:55:19Z">
        <w:r>
          <w:rPr>
            <w:rFonts w:hint="eastAsia" w:ascii="宋体" w:hAnsi="宋体" w:eastAsia="宋体"/>
            <w:color w:val="00000A"/>
            <w:sz w:val="24"/>
            <w:szCs w:val="24"/>
            <w:lang w:val="en-US" w:eastAsia="zh-CN"/>
          </w:rPr>
          <w:t>大</w:t>
        </w:r>
      </w:ins>
      <w:ins w:id="922" w:author="zhiwen" w:date="2020-01-10T12:55:01Z">
        <w:r>
          <w:rPr>
            <w:rFonts w:hint="eastAsia" w:ascii="宋体" w:hAnsi="宋体" w:eastAsia="宋体"/>
            <w:color w:val="00000A"/>
            <w:sz w:val="24"/>
            <w:szCs w:val="24"/>
            <w:lang w:val="en-US" w:eastAsia="zh-CN"/>
          </w:rPr>
          <w:t>，</w:t>
        </w:r>
      </w:ins>
      <w:ins w:id="923" w:author="zhiwen" w:date="2020-01-10T12:55:05Z">
        <w:r>
          <w:rPr>
            <w:rFonts w:hint="eastAsia" w:ascii="宋体" w:hAnsi="宋体" w:eastAsia="宋体"/>
            <w:color w:val="00000A"/>
            <w:sz w:val="24"/>
            <w:szCs w:val="24"/>
            <w:lang w:val="en-US" w:eastAsia="zh-CN"/>
          </w:rPr>
          <w:t>因为</w:t>
        </w:r>
      </w:ins>
      <w:ins w:id="924" w:author="zhiwen" w:date="2020-01-10T12:55:40Z">
        <w:r>
          <w:rPr>
            <w:rFonts w:hint="eastAsia" w:ascii="宋体" w:hAnsi="宋体" w:eastAsia="宋体"/>
            <w:color w:val="00000A"/>
            <w:sz w:val="24"/>
            <w:szCs w:val="24"/>
            <w:lang w:val="en-US" w:eastAsia="zh-CN"/>
          </w:rPr>
          <w:t>还</w:t>
        </w:r>
      </w:ins>
      <w:ins w:id="925" w:author="zhiwen" w:date="2020-01-10T12:55:41Z">
        <w:r>
          <w:rPr>
            <w:rFonts w:hint="eastAsia" w:ascii="宋体" w:hAnsi="宋体" w:eastAsia="宋体"/>
            <w:color w:val="00000A"/>
            <w:sz w:val="24"/>
            <w:szCs w:val="24"/>
            <w:lang w:val="en-US" w:eastAsia="zh-CN"/>
          </w:rPr>
          <w:t>没有</w:t>
        </w:r>
      </w:ins>
      <w:ins w:id="926" w:author="zhiwen" w:date="2020-01-10T12:55:43Z">
        <w:r>
          <w:rPr>
            <w:rFonts w:hint="eastAsia" w:ascii="宋体" w:hAnsi="宋体" w:eastAsia="宋体"/>
            <w:color w:val="00000A"/>
            <w:sz w:val="24"/>
            <w:szCs w:val="24"/>
            <w:lang w:val="en-US" w:eastAsia="zh-CN"/>
          </w:rPr>
          <w:t>采集</w:t>
        </w:r>
      </w:ins>
      <w:ins w:id="927" w:author="zhiwen" w:date="2020-01-10T12:55:44Z">
        <w:r>
          <w:rPr>
            <w:rFonts w:hint="eastAsia" w:ascii="宋体" w:hAnsi="宋体" w:eastAsia="宋体"/>
            <w:color w:val="00000A"/>
            <w:sz w:val="24"/>
            <w:szCs w:val="24"/>
            <w:lang w:val="en-US" w:eastAsia="zh-CN"/>
          </w:rPr>
          <w:t>到</w:t>
        </w:r>
      </w:ins>
      <w:ins w:id="928" w:author="zhiwen" w:date="2020-01-10T12:55:48Z">
        <w:r>
          <w:rPr>
            <w:rFonts w:hint="eastAsia" w:ascii="宋体" w:hAnsi="宋体" w:eastAsia="宋体"/>
            <w:color w:val="00000A"/>
            <w:sz w:val="24"/>
            <w:szCs w:val="24"/>
            <w:lang w:val="en-US" w:eastAsia="zh-CN"/>
          </w:rPr>
          <w:t>足够</w:t>
        </w:r>
      </w:ins>
      <w:ins w:id="929" w:author="zhiwen" w:date="2020-01-10T12:55:49Z">
        <w:r>
          <w:rPr>
            <w:rFonts w:hint="eastAsia" w:ascii="宋体" w:hAnsi="宋体" w:eastAsia="宋体"/>
            <w:color w:val="00000A"/>
            <w:sz w:val="24"/>
            <w:szCs w:val="24"/>
            <w:lang w:val="en-US" w:eastAsia="zh-CN"/>
          </w:rPr>
          <w:t>的数据</w:t>
        </w:r>
      </w:ins>
      <w:ins w:id="930" w:author="zhiwen" w:date="2020-01-10T12:55:50Z">
        <w:r>
          <w:rPr>
            <w:rFonts w:hint="eastAsia" w:ascii="宋体" w:hAnsi="宋体" w:eastAsia="宋体"/>
            <w:color w:val="00000A"/>
            <w:sz w:val="24"/>
            <w:szCs w:val="24"/>
            <w:lang w:val="en-US" w:eastAsia="zh-CN"/>
          </w:rPr>
          <w:t>，</w:t>
        </w:r>
      </w:ins>
      <w:ins w:id="931" w:author="zhiwen" w:date="2020-01-10T12:55:52Z">
        <w:r>
          <w:rPr>
            <w:rFonts w:hint="eastAsia" w:ascii="宋体" w:hAnsi="宋体" w:eastAsia="宋体"/>
            <w:color w:val="00000A"/>
            <w:sz w:val="24"/>
            <w:szCs w:val="24"/>
            <w:lang w:val="en-US" w:eastAsia="zh-CN"/>
          </w:rPr>
          <w:t>随着</w:t>
        </w:r>
      </w:ins>
      <w:ins w:id="932" w:author="zhiwen" w:date="2020-01-10T12:55:53Z">
        <w:r>
          <w:rPr>
            <w:rFonts w:hint="eastAsia" w:ascii="宋体" w:hAnsi="宋体" w:eastAsia="宋体"/>
            <w:color w:val="00000A"/>
            <w:sz w:val="24"/>
            <w:szCs w:val="24"/>
            <w:lang w:val="en-US" w:eastAsia="zh-CN"/>
          </w:rPr>
          <w:t>数据</w:t>
        </w:r>
      </w:ins>
      <w:ins w:id="933" w:author="zhiwen" w:date="2020-01-10T12:55:57Z">
        <w:r>
          <w:rPr>
            <w:rFonts w:hint="eastAsia" w:ascii="宋体" w:hAnsi="宋体" w:eastAsia="宋体"/>
            <w:color w:val="00000A"/>
            <w:sz w:val="24"/>
            <w:szCs w:val="24"/>
            <w:lang w:val="en-US" w:eastAsia="zh-CN"/>
          </w:rPr>
          <w:t>的采集</w:t>
        </w:r>
      </w:ins>
      <w:ins w:id="934" w:author="zhiwen" w:date="2020-01-10T12:55:58Z">
        <w:r>
          <w:rPr>
            <w:rFonts w:hint="eastAsia" w:ascii="宋体" w:hAnsi="宋体" w:eastAsia="宋体"/>
            <w:color w:val="00000A"/>
            <w:sz w:val="24"/>
            <w:szCs w:val="24"/>
            <w:lang w:val="en-US" w:eastAsia="zh-CN"/>
          </w:rPr>
          <w:t>，</w:t>
        </w:r>
      </w:ins>
      <w:ins w:id="935" w:author="zhiwen" w:date="2020-01-10T12:56:06Z">
        <w:r>
          <w:rPr>
            <w:rFonts w:hint="eastAsia" w:ascii="宋体" w:hAnsi="宋体" w:eastAsia="宋体"/>
            <w:color w:val="00000A"/>
            <w:sz w:val="24"/>
            <w:szCs w:val="24"/>
            <w:lang w:val="en-US" w:eastAsia="zh-CN"/>
          </w:rPr>
          <w:t>预测</w:t>
        </w:r>
      </w:ins>
      <w:ins w:id="936" w:author="zhiwen" w:date="2020-01-10T12:56:08Z">
        <w:r>
          <w:rPr>
            <w:rFonts w:hint="eastAsia" w:ascii="宋体" w:hAnsi="宋体" w:eastAsia="宋体"/>
            <w:color w:val="00000A"/>
            <w:sz w:val="24"/>
            <w:szCs w:val="24"/>
            <w:lang w:val="en-US" w:eastAsia="zh-CN"/>
          </w:rPr>
          <w:t>越来越</w:t>
        </w:r>
      </w:ins>
      <w:ins w:id="937" w:author="zhiwen" w:date="2020-01-10T12:56:35Z">
        <w:r>
          <w:rPr>
            <w:rFonts w:hint="eastAsia" w:ascii="宋体" w:hAnsi="宋体" w:eastAsia="宋体"/>
            <w:color w:val="00000A"/>
            <w:sz w:val="24"/>
            <w:szCs w:val="24"/>
            <w:lang w:val="en-US" w:eastAsia="zh-CN"/>
          </w:rPr>
          <w:t>好。</w:t>
        </w:r>
      </w:ins>
      <w:ins w:id="938" w:author="zhiwen" w:date="2020-01-10T12:56:44Z">
        <w:r>
          <w:rPr>
            <w:rFonts w:hint="eastAsia" w:ascii="宋体" w:hAnsi="宋体" w:eastAsia="宋体"/>
            <w:color w:val="00000A"/>
            <w:sz w:val="24"/>
            <w:szCs w:val="24"/>
            <w:lang w:val="en-US" w:eastAsia="zh-CN"/>
          </w:rPr>
          <w:t>目前</w:t>
        </w:r>
      </w:ins>
      <w:ins w:id="939" w:author="zhiwen" w:date="2020-01-10T12:56:47Z">
        <w:r>
          <w:rPr>
            <w:rFonts w:hint="eastAsia" w:ascii="宋体" w:hAnsi="宋体" w:eastAsia="宋体"/>
            <w:color w:val="00000A"/>
            <w:sz w:val="24"/>
            <w:szCs w:val="24"/>
            <w:lang w:val="en-US" w:eastAsia="zh-CN"/>
          </w:rPr>
          <w:t>预测的</w:t>
        </w:r>
      </w:ins>
      <w:ins w:id="940" w:author="zhiwen" w:date="2020-01-10T12:56:51Z">
        <w:r>
          <w:rPr>
            <w:rFonts w:hint="eastAsia" w:ascii="宋体" w:hAnsi="宋体" w:eastAsia="宋体"/>
            <w:color w:val="00000A"/>
            <w:sz w:val="24"/>
            <w:szCs w:val="24"/>
            <w:lang w:val="en-US" w:eastAsia="zh-CN"/>
          </w:rPr>
          <w:t>平均</w:t>
        </w:r>
      </w:ins>
      <w:ins w:id="941" w:author="zhiwen" w:date="2020-01-10T12:56:52Z">
        <w:r>
          <w:rPr>
            <w:rFonts w:hint="eastAsia" w:ascii="宋体" w:hAnsi="宋体" w:eastAsia="宋体"/>
            <w:color w:val="00000A"/>
            <w:sz w:val="24"/>
            <w:szCs w:val="24"/>
            <w:lang w:val="en-US" w:eastAsia="zh-CN"/>
          </w:rPr>
          <w:t>误差</w:t>
        </w:r>
      </w:ins>
      <w:ins w:id="942" w:author="zhiwen" w:date="2020-01-10T12:56:53Z">
        <w:r>
          <w:rPr>
            <w:rFonts w:hint="eastAsia" w:ascii="宋体" w:hAnsi="宋体" w:eastAsia="宋体"/>
            <w:color w:val="00000A"/>
            <w:sz w:val="24"/>
            <w:szCs w:val="24"/>
            <w:lang w:val="en-US" w:eastAsia="zh-CN"/>
          </w:rPr>
          <w:t xml:space="preserve">为 </w:t>
        </w:r>
      </w:ins>
      <w:ins w:id="943" w:author="zhiwen" w:date="2020-01-10T12:56:54Z">
        <w:r>
          <w:rPr>
            <w:rFonts w:hint="eastAsia" w:ascii="宋体" w:hAnsi="宋体" w:eastAsia="宋体"/>
            <w:color w:val="00000A"/>
            <w:sz w:val="24"/>
            <w:szCs w:val="24"/>
            <w:lang w:val="en-US" w:eastAsia="zh-CN"/>
          </w:rPr>
          <w:t xml:space="preserve">7 </w:t>
        </w:r>
      </w:ins>
      <w:ins w:id="944" w:author="zhiwen" w:date="2020-01-10T12:56:55Z">
        <w:r>
          <w:rPr>
            <w:rFonts w:hint="eastAsia" w:ascii="宋体" w:hAnsi="宋体" w:eastAsia="宋体"/>
            <w:color w:val="00000A"/>
            <w:sz w:val="24"/>
            <w:szCs w:val="24"/>
            <w:lang w:val="en-US" w:eastAsia="zh-CN"/>
          </w:rPr>
          <w:t>天。</w:t>
        </w:r>
      </w:ins>
      <w:del w:id="945" w:author="zhiwen" w:date="2020-01-10T12:26:30Z">
        <w:r>
          <w:rPr>
            <w:rFonts w:ascii="宋体" w:hAnsi="宋体" w:eastAsia="宋体"/>
            <w:color w:val="00000A"/>
            <w:sz w:val="24"/>
            <w:szCs w:val="24"/>
          </w:rPr>
          <w:delText>与</w:delText>
        </w:r>
      </w:del>
      <w:del w:id="946" w:author="zhiwen" w:date="2020-01-10T12:25:50Z">
        <w:r>
          <w:rPr>
            <w:rFonts w:ascii="宋体" w:hAnsi="宋体" w:eastAsia="宋体"/>
            <w:color w:val="00000A"/>
            <w:sz w:val="24"/>
            <w:szCs w:val="24"/>
          </w:rPr>
          <w:delText>（</w:delText>
        </w:r>
      </w:del>
      <w:del w:id="947" w:author="zhiwen" w:date="2020-01-10T12:25:48Z">
        <w:r>
          <w:rPr>
            <w:rFonts w:ascii="宋体" w:hAnsi="宋体" w:eastAsia="宋体"/>
            <w:color w:val="00000A"/>
            <w:sz w:val="24"/>
            <w:szCs w:val="24"/>
          </w:rPr>
          <w:delText>临近）故障预测是相似的</w:delText>
        </w:r>
      </w:del>
      <w:del w:id="948" w:author="zhiwen" w:date="2020-01-10T12:25:48Z">
        <w:r>
          <w:rPr>
            <w:rFonts w:hint="eastAsia" w:ascii="宋体" w:hAnsi="宋体" w:eastAsia="宋体"/>
            <w:color w:val="00000A"/>
            <w:sz w:val="24"/>
            <w:szCs w:val="24"/>
          </w:rPr>
          <w:delText>，</w:delText>
        </w:r>
      </w:del>
      <w:del w:id="949" w:author="zhiwen" w:date="2020-01-10T12:25:48Z">
        <w:r>
          <w:rPr>
            <w:rFonts w:ascii="宋体" w:hAnsi="宋体" w:eastAsia="宋体"/>
            <w:color w:val="00000A"/>
            <w:sz w:val="24"/>
            <w:szCs w:val="24"/>
          </w:rPr>
          <w:delText>不同的地方体现在两点：第一</w:delText>
        </w:r>
      </w:del>
      <w:del w:id="950" w:author="zhiwen" w:date="2020-01-10T12:25:47Z">
        <w:r>
          <w:rPr>
            <w:rFonts w:ascii="宋体" w:hAnsi="宋体" w:eastAsia="宋体"/>
            <w:color w:val="00000A"/>
            <w:sz w:val="24"/>
            <w:szCs w:val="24"/>
          </w:rPr>
          <w:delText>点，磁盘剩余寿命预测作为回归问题，使用 MAPE 和带指数特点的</w:delText>
        </w:r>
      </w:del>
      <w:del w:id="951" w:author="zhiwen" w:date="2020-01-10T12:25:46Z">
        <w:r>
          <w:rPr>
            <w:rFonts w:ascii="宋体" w:hAnsi="宋体" w:eastAsia="宋体"/>
            <w:color w:val="00000A"/>
            <w:sz w:val="24"/>
            <w:szCs w:val="24"/>
          </w:rPr>
          <w:delText>函数作为评估指标</w:delText>
        </w:r>
      </w:del>
      <w:del w:id="952" w:author="zhiwen" w:date="2020-01-10T12:25:46Z">
        <w:r>
          <w:rPr>
            <w:rFonts w:hint="eastAsia" w:ascii="宋体" w:hAnsi="宋体" w:eastAsia="宋体"/>
            <w:color w:val="00000A"/>
            <w:sz w:val="24"/>
            <w:szCs w:val="24"/>
          </w:rPr>
          <w:delText>；</w:delText>
        </w:r>
      </w:del>
      <w:del w:id="953" w:author="zhiwen" w:date="2020-01-10T12:25:46Z">
        <w:r>
          <w:rPr>
            <w:rFonts w:ascii="宋体" w:hAnsi="宋体" w:eastAsia="宋体"/>
            <w:color w:val="00000A"/>
            <w:sz w:val="24"/>
            <w:szCs w:val="24"/>
          </w:rPr>
          <w:delText>第二点，</w:delText>
        </w:r>
      </w:del>
      <w:del w:id="954" w:author="zhiwen" w:date="2020-01-10T12:25:46Z">
        <w:r>
          <w:rPr>
            <w:rFonts w:hint="eastAsia" w:ascii="宋体" w:hAnsi="宋体" w:eastAsia="宋体"/>
            <w:color w:val="00000A"/>
            <w:sz w:val="24"/>
            <w:szCs w:val="24"/>
          </w:rPr>
          <w:delText>在</w:delText>
        </w:r>
      </w:del>
      <w:del w:id="955" w:author="zhiwen" w:date="2020-01-10T12:25:46Z">
        <w:r>
          <w:rPr>
            <w:rFonts w:ascii="宋体" w:hAnsi="宋体" w:eastAsia="宋体"/>
            <w:color w:val="00000A"/>
            <w:sz w:val="24"/>
            <w:szCs w:val="24"/>
          </w:rPr>
          <w:delText>磁盘寿命的标注上</w:delText>
        </w:r>
      </w:del>
      <w:del w:id="956" w:author="zhiwen" w:date="2020-01-10T12:25:46Z">
        <w:r>
          <w:rPr>
            <w:rFonts w:hint="eastAsia" w:ascii="宋体" w:hAnsi="宋体" w:eastAsia="宋体"/>
            <w:color w:val="00000A"/>
            <w:sz w:val="24"/>
            <w:szCs w:val="24"/>
          </w:rPr>
          <w:delText>，</w:delText>
        </w:r>
      </w:del>
      <w:del w:id="957" w:author="zhiwen" w:date="2020-01-10T12:25:46Z">
        <w:r>
          <w:rPr>
            <w:rFonts w:ascii="宋体" w:hAnsi="宋体" w:eastAsia="宋体"/>
            <w:color w:val="00000A"/>
            <w:sz w:val="24"/>
            <w:szCs w:val="24"/>
          </w:rPr>
          <w:delText>会尝试线性递减和非线性</w:delText>
        </w:r>
      </w:del>
      <w:del w:id="958" w:author="zhiwen" w:date="2020-01-10T12:25:45Z">
        <w:r>
          <w:rPr>
            <w:rFonts w:ascii="宋体" w:hAnsi="宋体" w:eastAsia="宋体"/>
            <w:color w:val="00000A"/>
            <w:sz w:val="24"/>
            <w:szCs w:val="24"/>
          </w:rPr>
          <w:delText>递减如 piec</w:delText>
        </w:r>
      </w:del>
      <w:del w:id="959" w:author="zhiwen" w:date="2020-01-10T12:25:44Z">
        <w:r>
          <w:rPr>
            <w:rFonts w:ascii="宋体" w:hAnsi="宋体" w:eastAsia="宋体"/>
            <w:color w:val="00000A"/>
            <w:sz w:val="24"/>
            <w:szCs w:val="24"/>
          </w:rPr>
          <w:delText>e-wise 方</w:delText>
        </w:r>
      </w:del>
      <w:del w:id="960" w:author="zhiwen" w:date="2020-01-10T12:25:43Z">
        <w:r>
          <w:rPr>
            <w:rFonts w:ascii="宋体" w:hAnsi="宋体" w:eastAsia="宋体"/>
            <w:color w:val="00000A"/>
            <w:sz w:val="24"/>
            <w:szCs w:val="24"/>
          </w:rPr>
          <w:delText>案。</w:delText>
        </w:r>
      </w:del>
    </w:p>
    <w:p>
      <w:pPr>
        <w:spacing w:line="360" w:lineRule="auto"/>
        <w:jc w:val="left"/>
        <w:rPr>
          <w:rFonts w:ascii="宋体" w:hAnsi="宋体" w:eastAsia="宋体"/>
          <w:color w:val="00000A"/>
          <w:sz w:val="24"/>
          <w:szCs w:val="24"/>
        </w:rPr>
      </w:pPr>
      <w:r>
        <w:rPr>
          <w:rFonts w:ascii="宋体" w:hAnsi="宋体" w:eastAsia="宋体"/>
          <w:b/>
          <w:color w:val="00000A"/>
          <w:sz w:val="24"/>
          <w:szCs w:val="24"/>
        </w:rPr>
        <w:t>磁盘故障预测的特点</w:t>
      </w:r>
    </w:p>
    <w:p>
      <w:pPr>
        <w:spacing w:line="360" w:lineRule="auto"/>
        <w:ind w:firstLine="464"/>
        <w:jc w:val="left"/>
        <w:rPr>
          <w:rFonts w:hint="default" w:ascii="宋体" w:hAnsi="宋体" w:eastAsia="宋体"/>
          <w:color w:val="00000A"/>
          <w:sz w:val="24"/>
          <w:szCs w:val="24"/>
          <w:lang w:val="en-US" w:eastAsia="zh-CN"/>
        </w:rPr>
      </w:pPr>
      <w:r>
        <w:rPr>
          <w:rFonts w:ascii="宋体" w:hAnsi="宋体" w:eastAsia="宋体"/>
          <w:color w:val="00000A"/>
          <w:sz w:val="24"/>
          <w:szCs w:val="24"/>
        </w:rPr>
        <w:t>磁盘（临近）故障预测可以在磁盘实际故障前一段时间把磁盘健康状态预测出来，这</w:t>
      </w:r>
      <w:r>
        <w:rPr>
          <w:rFonts w:hint="eastAsia" w:ascii="宋体" w:hAnsi="宋体" w:eastAsia="宋体"/>
          <w:color w:val="00000A"/>
          <w:sz w:val="24"/>
          <w:szCs w:val="24"/>
        </w:rPr>
        <w:t>可</w:t>
      </w:r>
      <w:r>
        <w:rPr>
          <w:rFonts w:ascii="宋体" w:hAnsi="宋体" w:eastAsia="宋体"/>
          <w:color w:val="00000A"/>
          <w:sz w:val="24"/>
          <w:szCs w:val="24"/>
        </w:rPr>
        <w:t>给用户足够的时间进行数据迁移与安排换盘计划。机器学习训练出来的模型可以以极小的资源消耗部署到超融合环境下。在实际场景下，磁盘</w:t>
      </w:r>
      <w:r>
        <w:rPr>
          <w:rFonts w:hint="eastAsia" w:ascii="宋体" w:hAnsi="宋体" w:eastAsia="宋体"/>
          <w:color w:val="00000A"/>
          <w:sz w:val="24"/>
          <w:szCs w:val="24"/>
        </w:rPr>
        <w:t>类型</w:t>
      </w:r>
      <w:r>
        <w:rPr>
          <w:rFonts w:ascii="宋体" w:hAnsi="宋体" w:eastAsia="宋体"/>
          <w:color w:val="00000A"/>
          <w:sz w:val="24"/>
          <w:szCs w:val="24"/>
        </w:rPr>
        <w:t>（model）非常多，</w:t>
      </w:r>
      <w:ins w:id="961" w:author="zhiwen" w:date="2020-01-10T12:36:47Z">
        <w:r>
          <w:rPr>
            <w:rFonts w:hint="eastAsia" w:ascii="宋体" w:hAnsi="宋体" w:eastAsia="宋体"/>
            <w:color w:val="00000A"/>
            <w:sz w:val="24"/>
            <w:szCs w:val="24"/>
            <w:lang w:eastAsia="zh-CN"/>
          </w:rPr>
          <w:t>我们</w:t>
        </w:r>
      </w:ins>
      <w:ins w:id="962" w:author="zhiwen" w:date="2020-01-10T12:36:48Z">
        <w:r>
          <w:rPr>
            <w:rFonts w:hint="eastAsia" w:ascii="宋体" w:hAnsi="宋体" w:eastAsia="宋体"/>
            <w:color w:val="00000A"/>
            <w:sz w:val="24"/>
            <w:szCs w:val="24"/>
            <w:lang w:eastAsia="zh-CN"/>
          </w:rPr>
          <w:t>先</w:t>
        </w:r>
      </w:ins>
      <w:ins w:id="963" w:author="zhiwen" w:date="2020-01-10T12:36:49Z">
        <w:r>
          <w:rPr>
            <w:rFonts w:hint="eastAsia" w:ascii="宋体" w:hAnsi="宋体" w:eastAsia="宋体"/>
            <w:color w:val="00000A"/>
            <w:sz w:val="24"/>
            <w:szCs w:val="24"/>
            <w:lang w:eastAsia="zh-CN"/>
          </w:rPr>
          <w:t>使用</w:t>
        </w:r>
      </w:ins>
      <w:ins w:id="964" w:author="zhiwen" w:date="2020-01-10T12:36:51Z">
        <w:r>
          <w:rPr>
            <w:rFonts w:hint="eastAsia" w:ascii="宋体" w:hAnsi="宋体" w:eastAsia="宋体"/>
            <w:color w:val="00000A"/>
            <w:sz w:val="24"/>
            <w:szCs w:val="24"/>
            <w:lang w:eastAsia="zh-CN"/>
          </w:rPr>
          <w:t>一个</w:t>
        </w:r>
      </w:ins>
      <w:ins w:id="965" w:author="zhiwen" w:date="2020-01-10T12:36:55Z">
        <w:r>
          <w:rPr>
            <w:rFonts w:hint="eastAsia" w:ascii="宋体" w:hAnsi="宋体" w:eastAsia="宋体"/>
            <w:color w:val="00000A"/>
            <w:sz w:val="24"/>
            <w:szCs w:val="24"/>
            <w:lang w:eastAsia="zh-CN"/>
          </w:rPr>
          <w:t>大型</w:t>
        </w:r>
      </w:ins>
      <w:ins w:id="966" w:author="zhiwen" w:date="2020-01-10T12:36:56Z">
        <w:r>
          <w:rPr>
            <w:rFonts w:hint="eastAsia" w:ascii="宋体" w:hAnsi="宋体" w:eastAsia="宋体"/>
            <w:color w:val="00000A"/>
            <w:sz w:val="24"/>
            <w:szCs w:val="24"/>
            <w:lang w:eastAsia="zh-CN"/>
          </w:rPr>
          <w:t>的</w:t>
        </w:r>
      </w:ins>
      <w:ins w:id="967" w:author="zhiwen" w:date="2020-01-10T12:36:57Z">
        <w:r>
          <w:rPr>
            <w:rFonts w:hint="eastAsia" w:ascii="宋体" w:hAnsi="宋体" w:eastAsia="宋体"/>
            <w:color w:val="00000A"/>
            <w:sz w:val="24"/>
            <w:szCs w:val="24"/>
            <w:lang w:eastAsia="zh-CN"/>
          </w:rPr>
          <w:t>数据</w:t>
        </w:r>
      </w:ins>
      <w:ins w:id="968" w:author="zhiwen" w:date="2020-01-10T12:36:58Z">
        <w:r>
          <w:rPr>
            <w:rFonts w:hint="eastAsia" w:ascii="宋体" w:hAnsi="宋体" w:eastAsia="宋体"/>
            <w:color w:val="00000A"/>
            <w:sz w:val="24"/>
            <w:szCs w:val="24"/>
            <w:lang w:eastAsia="zh-CN"/>
          </w:rPr>
          <w:t>集</w:t>
        </w:r>
      </w:ins>
      <w:ins w:id="969" w:author="zhiwen" w:date="2020-01-10T12:37:00Z">
        <w:r>
          <w:rPr>
            <w:rFonts w:hint="eastAsia" w:ascii="宋体" w:hAnsi="宋体" w:eastAsia="宋体"/>
            <w:color w:val="00000A"/>
            <w:sz w:val="24"/>
            <w:szCs w:val="24"/>
            <w:lang w:val="en-US" w:eastAsia="zh-CN"/>
          </w:rPr>
          <w:t xml:space="preserve"> </w:t>
        </w:r>
      </w:ins>
      <w:ins w:id="970" w:author="zhiwen" w:date="2020-01-10T12:37:06Z">
        <w:r>
          <w:rPr>
            <w:rFonts w:hint="eastAsia" w:ascii="宋体" w:hAnsi="宋体" w:eastAsia="宋体"/>
            <w:color w:val="00000A"/>
            <w:sz w:val="24"/>
            <w:szCs w:val="24"/>
            <w:lang w:val="en-US" w:eastAsia="zh-CN"/>
          </w:rPr>
          <w:t>p</w:t>
        </w:r>
      </w:ins>
      <w:ins w:id="971" w:author="zhiwen" w:date="2020-01-10T12:37:07Z">
        <w:r>
          <w:rPr>
            <w:rFonts w:hint="eastAsia" w:ascii="宋体" w:hAnsi="宋体" w:eastAsia="宋体"/>
            <w:color w:val="00000A"/>
            <w:sz w:val="24"/>
            <w:szCs w:val="24"/>
            <w:lang w:val="en-US" w:eastAsia="zh-CN"/>
          </w:rPr>
          <w:t>re</w:t>
        </w:r>
      </w:ins>
      <w:ins w:id="972" w:author="zhiwen" w:date="2020-01-10T12:40:21Z">
        <w:r>
          <w:rPr>
            <w:rFonts w:hint="eastAsia" w:ascii="宋体" w:hAnsi="宋体" w:eastAsia="宋体"/>
            <w:color w:val="00000A"/>
            <w:sz w:val="24"/>
            <w:szCs w:val="24"/>
            <w:lang w:val="en-US" w:eastAsia="zh-CN"/>
          </w:rPr>
          <w:t>-</w:t>
        </w:r>
      </w:ins>
      <w:ins w:id="973" w:author="zhiwen" w:date="2020-01-10T12:37:20Z">
        <w:r>
          <w:rPr>
            <w:rFonts w:hint="eastAsia" w:ascii="宋体" w:hAnsi="宋体" w:eastAsia="宋体"/>
            <w:color w:val="00000A"/>
            <w:sz w:val="24"/>
            <w:szCs w:val="24"/>
            <w:lang w:val="en-US" w:eastAsia="zh-CN"/>
          </w:rPr>
          <w:t>t</w:t>
        </w:r>
      </w:ins>
      <w:ins w:id="974" w:author="zhiwen" w:date="2020-01-10T12:37:21Z">
        <w:r>
          <w:rPr>
            <w:rFonts w:hint="eastAsia" w:ascii="宋体" w:hAnsi="宋体" w:eastAsia="宋体"/>
            <w:color w:val="00000A"/>
            <w:sz w:val="24"/>
            <w:szCs w:val="24"/>
            <w:lang w:val="en-US" w:eastAsia="zh-CN"/>
          </w:rPr>
          <w:t>rain</w:t>
        </w:r>
      </w:ins>
      <w:ins w:id="975" w:author="zhiwen" w:date="2020-01-10T12:40:25Z">
        <w:r>
          <w:rPr>
            <w:rFonts w:hint="eastAsia" w:ascii="宋体" w:hAnsi="宋体" w:eastAsia="宋体"/>
            <w:color w:val="00000A"/>
            <w:sz w:val="24"/>
            <w:szCs w:val="24"/>
            <w:lang w:val="en-US" w:eastAsia="zh-CN"/>
          </w:rPr>
          <w:t>ing</w:t>
        </w:r>
      </w:ins>
      <w:ins w:id="976" w:author="zhiwen" w:date="2020-01-10T12:37:22Z">
        <w:r>
          <w:rPr>
            <w:rFonts w:hint="eastAsia" w:ascii="宋体" w:hAnsi="宋体" w:eastAsia="宋体"/>
            <w:color w:val="00000A"/>
            <w:sz w:val="24"/>
            <w:szCs w:val="24"/>
            <w:lang w:val="en-US" w:eastAsia="zh-CN"/>
          </w:rPr>
          <w:t xml:space="preserve"> </w:t>
        </w:r>
      </w:ins>
      <w:ins w:id="977" w:author="zhiwen" w:date="2020-01-10T12:37:25Z">
        <w:r>
          <w:rPr>
            <w:rFonts w:hint="eastAsia" w:ascii="宋体" w:hAnsi="宋体" w:eastAsia="宋体"/>
            <w:color w:val="00000A"/>
            <w:sz w:val="24"/>
            <w:szCs w:val="24"/>
            <w:lang w:val="en-US" w:eastAsia="zh-CN"/>
          </w:rPr>
          <w:t>一个</w:t>
        </w:r>
      </w:ins>
      <w:ins w:id="978" w:author="zhiwen" w:date="2020-01-10T12:37:36Z">
        <w:r>
          <w:rPr>
            <w:rFonts w:hint="eastAsia" w:ascii="宋体" w:hAnsi="宋体" w:eastAsia="宋体"/>
            <w:color w:val="00000A"/>
            <w:sz w:val="24"/>
            <w:szCs w:val="24"/>
            <w:lang w:val="en-US" w:eastAsia="zh-CN"/>
          </w:rPr>
          <w:t>通用</w:t>
        </w:r>
      </w:ins>
      <w:ins w:id="979" w:author="zhiwen" w:date="2020-01-10T12:37:37Z">
        <w:r>
          <w:rPr>
            <w:rFonts w:hint="eastAsia" w:ascii="宋体" w:hAnsi="宋体" w:eastAsia="宋体"/>
            <w:color w:val="00000A"/>
            <w:sz w:val="24"/>
            <w:szCs w:val="24"/>
            <w:lang w:val="en-US" w:eastAsia="zh-CN"/>
          </w:rPr>
          <w:t>的</w:t>
        </w:r>
      </w:ins>
      <w:ins w:id="980" w:author="zhiwen" w:date="2020-01-10T12:37:38Z">
        <w:r>
          <w:rPr>
            <w:rFonts w:hint="eastAsia" w:ascii="宋体" w:hAnsi="宋体" w:eastAsia="宋体"/>
            <w:color w:val="00000A"/>
            <w:sz w:val="24"/>
            <w:szCs w:val="24"/>
            <w:lang w:val="en-US" w:eastAsia="zh-CN"/>
          </w:rPr>
          <w:t>模型</w:t>
        </w:r>
      </w:ins>
      <w:ins w:id="981" w:author="zhiwen" w:date="2020-01-10T12:38:05Z">
        <w:r>
          <w:rPr>
            <w:rFonts w:hint="eastAsia" w:ascii="宋体" w:hAnsi="宋体" w:eastAsia="宋体"/>
            <w:color w:val="00000A"/>
            <w:sz w:val="24"/>
            <w:szCs w:val="24"/>
            <w:lang w:val="en-US" w:eastAsia="zh-CN"/>
          </w:rPr>
          <w:t>，</w:t>
        </w:r>
      </w:ins>
      <w:ins w:id="982" w:author="zhiwen" w:date="2020-01-10T12:38:10Z">
        <w:r>
          <w:rPr>
            <w:rFonts w:hint="eastAsia" w:ascii="宋体" w:hAnsi="宋体" w:eastAsia="宋体"/>
            <w:color w:val="00000A"/>
            <w:sz w:val="24"/>
            <w:szCs w:val="24"/>
            <w:lang w:val="en-US" w:eastAsia="zh-CN"/>
          </w:rPr>
          <w:t>然后</w:t>
        </w:r>
      </w:ins>
      <w:ins w:id="983" w:author="zhiwen" w:date="2020-01-10T12:38:13Z">
        <w:r>
          <w:rPr>
            <w:rFonts w:hint="eastAsia" w:ascii="宋体" w:hAnsi="宋体" w:eastAsia="宋体"/>
            <w:color w:val="00000A"/>
            <w:sz w:val="24"/>
            <w:szCs w:val="24"/>
            <w:lang w:val="en-US" w:eastAsia="zh-CN"/>
          </w:rPr>
          <w:t>在</w:t>
        </w:r>
      </w:ins>
      <w:ins w:id="984" w:author="zhiwen" w:date="2020-01-10T12:39:20Z">
        <w:r>
          <w:rPr>
            <w:rFonts w:hint="eastAsia" w:ascii="宋体" w:hAnsi="宋体" w:eastAsia="宋体"/>
            <w:color w:val="00000A"/>
            <w:sz w:val="24"/>
            <w:szCs w:val="24"/>
            <w:lang w:val="en-US" w:eastAsia="zh-CN"/>
          </w:rPr>
          <w:t>目标</w:t>
        </w:r>
      </w:ins>
      <w:ins w:id="985" w:author="zhiwen" w:date="2020-01-10T12:38:18Z">
        <w:r>
          <w:rPr>
            <w:rFonts w:hint="eastAsia" w:ascii="宋体" w:hAnsi="宋体" w:eastAsia="宋体"/>
            <w:color w:val="00000A"/>
            <w:sz w:val="24"/>
            <w:szCs w:val="24"/>
            <w:lang w:val="en-US" w:eastAsia="zh-CN"/>
          </w:rPr>
          <w:t>磁盘</w:t>
        </w:r>
      </w:ins>
      <w:ins w:id="986" w:author="zhiwen" w:date="2020-01-10T12:38:23Z">
        <w:r>
          <w:rPr>
            <w:rFonts w:hint="eastAsia" w:ascii="宋体" w:hAnsi="宋体" w:eastAsia="宋体"/>
            <w:color w:val="00000A"/>
            <w:sz w:val="24"/>
            <w:szCs w:val="24"/>
            <w:lang w:val="en-US" w:eastAsia="zh-CN"/>
          </w:rPr>
          <w:t>类型</w:t>
        </w:r>
      </w:ins>
      <w:ins w:id="987" w:author="zhiwen" w:date="2020-01-10T12:38:24Z">
        <w:r>
          <w:rPr>
            <w:rFonts w:hint="eastAsia" w:ascii="宋体" w:hAnsi="宋体" w:eastAsia="宋体"/>
            <w:color w:val="00000A"/>
            <w:sz w:val="24"/>
            <w:szCs w:val="24"/>
            <w:lang w:val="en-US" w:eastAsia="zh-CN"/>
          </w:rPr>
          <w:t>的</w:t>
        </w:r>
      </w:ins>
      <w:ins w:id="988" w:author="zhiwen" w:date="2020-01-10T12:38:25Z">
        <w:r>
          <w:rPr>
            <w:rFonts w:hint="eastAsia" w:ascii="宋体" w:hAnsi="宋体" w:eastAsia="宋体"/>
            <w:color w:val="00000A"/>
            <w:sz w:val="24"/>
            <w:szCs w:val="24"/>
            <w:lang w:val="en-US" w:eastAsia="zh-CN"/>
          </w:rPr>
          <w:t>预测</w:t>
        </w:r>
      </w:ins>
      <w:ins w:id="989" w:author="zhiwen" w:date="2020-01-10T12:38:44Z">
        <w:r>
          <w:rPr>
            <w:rFonts w:hint="eastAsia" w:ascii="宋体" w:hAnsi="宋体" w:eastAsia="宋体"/>
            <w:color w:val="00000A"/>
            <w:sz w:val="24"/>
            <w:szCs w:val="24"/>
            <w:lang w:val="en-US" w:eastAsia="zh-CN"/>
          </w:rPr>
          <w:t>上</w:t>
        </w:r>
      </w:ins>
      <w:ins w:id="990" w:author="zhiwen" w:date="2020-01-10T12:38:46Z">
        <w:r>
          <w:rPr>
            <w:rFonts w:hint="eastAsia" w:ascii="宋体" w:hAnsi="宋体" w:eastAsia="宋体"/>
            <w:color w:val="00000A"/>
            <w:sz w:val="24"/>
            <w:szCs w:val="24"/>
            <w:lang w:val="en-US" w:eastAsia="zh-CN"/>
          </w:rPr>
          <w:t>进行</w:t>
        </w:r>
      </w:ins>
      <w:ins w:id="991" w:author="zhiwen" w:date="2020-01-10T12:38:47Z">
        <w:r>
          <w:rPr>
            <w:rFonts w:hint="eastAsia" w:ascii="宋体" w:hAnsi="宋体" w:eastAsia="宋体"/>
            <w:color w:val="00000A"/>
            <w:sz w:val="24"/>
            <w:szCs w:val="24"/>
            <w:lang w:val="en-US" w:eastAsia="zh-CN"/>
          </w:rPr>
          <w:t xml:space="preserve"> fin</w:t>
        </w:r>
      </w:ins>
      <w:ins w:id="992" w:author="zhiwen" w:date="2020-01-10T12:38:48Z">
        <w:r>
          <w:rPr>
            <w:rFonts w:hint="eastAsia" w:ascii="宋体" w:hAnsi="宋体" w:eastAsia="宋体"/>
            <w:color w:val="00000A"/>
            <w:sz w:val="24"/>
            <w:szCs w:val="24"/>
            <w:lang w:val="en-US" w:eastAsia="zh-CN"/>
          </w:rPr>
          <w:t>e-</w:t>
        </w:r>
      </w:ins>
      <w:ins w:id="993" w:author="zhiwen" w:date="2020-01-10T12:38:50Z">
        <w:r>
          <w:rPr>
            <w:rFonts w:hint="eastAsia" w:ascii="宋体" w:hAnsi="宋体" w:eastAsia="宋体"/>
            <w:color w:val="00000A"/>
            <w:sz w:val="24"/>
            <w:szCs w:val="24"/>
            <w:lang w:val="en-US" w:eastAsia="zh-CN"/>
          </w:rPr>
          <w:t>tune</w:t>
        </w:r>
      </w:ins>
      <w:ins w:id="994" w:author="zhiwen" w:date="2020-01-10T12:38:51Z">
        <w:r>
          <w:rPr>
            <w:rFonts w:hint="eastAsia" w:ascii="宋体" w:hAnsi="宋体" w:eastAsia="宋体"/>
            <w:color w:val="00000A"/>
            <w:sz w:val="24"/>
            <w:szCs w:val="24"/>
            <w:lang w:val="en-US" w:eastAsia="zh-CN"/>
          </w:rPr>
          <w:t>。</w:t>
        </w:r>
      </w:ins>
      <w:del w:id="995" w:author="zhiwen" w:date="2020-01-10T12:39:03Z">
        <w:r>
          <w:rPr>
            <w:rFonts w:ascii="宋体" w:hAnsi="宋体" w:eastAsia="宋体"/>
            <w:color w:val="00000A"/>
            <w:sz w:val="24"/>
            <w:szCs w:val="24"/>
          </w:rPr>
          <w:delText>故障预测模型会使用 transfer l</w:delText>
        </w:r>
      </w:del>
      <w:del w:id="996" w:author="zhiwen" w:date="2020-01-10T12:39:02Z">
        <w:r>
          <w:rPr>
            <w:rFonts w:ascii="宋体" w:hAnsi="宋体" w:eastAsia="宋体"/>
            <w:color w:val="00000A"/>
            <w:sz w:val="24"/>
            <w:szCs w:val="24"/>
          </w:rPr>
          <w:delText>earni</w:delText>
        </w:r>
      </w:del>
      <w:del w:id="997" w:author="zhiwen" w:date="2020-01-10T12:39:01Z">
        <w:r>
          <w:rPr>
            <w:rFonts w:ascii="宋体" w:hAnsi="宋体" w:eastAsia="宋体"/>
            <w:color w:val="00000A"/>
            <w:sz w:val="24"/>
            <w:szCs w:val="24"/>
          </w:rPr>
          <w:delText>ng 方法去兼容不同类型（model）的磁盘</w:delText>
        </w:r>
      </w:del>
      <w:del w:id="998" w:author="zhiwen" w:date="2020-01-10T12:39:00Z">
        <w:r>
          <w:rPr>
            <w:rFonts w:ascii="宋体" w:hAnsi="宋体" w:eastAsia="宋体"/>
            <w:color w:val="00000A"/>
            <w:sz w:val="24"/>
            <w:szCs w:val="24"/>
          </w:rPr>
          <w:delText>，</w:delText>
        </w:r>
      </w:del>
      <w:r>
        <w:rPr>
          <w:rFonts w:ascii="宋体" w:hAnsi="宋体" w:eastAsia="宋体"/>
          <w:color w:val="00000A"/>
          <w:sz w:val="24"/>
          <w:szCs w:val="24"/>
        </w:rPr>
        <w:t>只要</w:t>
      </w:r>
      <w:ins w:id="999" w:author="zhiwen" w:date="2020-01-10T12:39:26Z">
        <w:r>
          <w:rPr>
            <w:rFonts w:hint="eastAsia" w:ascii="宋体" w:hAnsi="宋体" w:eastAsia="宋体"/>
            <w:color w:val="00000A"/>
            <w:sz w:val="24"/>
            <w:szCs w:val="24"/>
            <w:lang w:eastAsia="zh-CN"/>
          </w:rPr>
          <w:t>目标</w:t>
        </w:r>
      </w:ins>
      <w:ins w:id="1000" w:author="zhiwen" w:date="2020-01-10T12:39:27Z">
        <w:r>
          <w:rPr>
            <w:rFonts w:hint="eastAsia" w:ascii="宋体" w:hAnsi="宋体" w:eastAsia="宋体"/>
            <w:color w:val="00000A"/>
            <w:sz w:val="24"/>
            <w:szCs w:val="24"/>
            <w:lang w:eastAsia="zh-CN"/>
          </w:rPr>
          <w:t>磁盘</w:t>
        </w:r>
      </w:ins>
      <w:ins w:id="1001" w:author="zhiwen" w:date="2020-01-10T12:39:28Z">
        <w:r>
          <w:rPr>
            <w:rFonts w:hint="eastAsia" w:ascii="宋体" w:hAnsi="宋体" w:eastAsia="宋体"/>
            <w:color w:val="00000A"/>
            <w:sz w:val="24"/>
            <w:szCs w:val="24"/>
            <w:lang w:eastAsia="zh-CN"/>
          </w:rPr>
          <w:t>类型</w:t>
        </w:r>
      </w:ins>
      <w:ins w:id="1002" w:author="zhiwen" w:date="2020-01-10T12:39:29Z">
        <w:r>
          <w:rPr>
            <w:rFonts w:hint="eastAsia" w:ascii="宋体" w:hAnsi="宋体" w:eastAsia="宋体"/>
            <w:color w:val="00000A"/>
            <w:sz w:val="24"/>
            <w:szCs w:val="24"/>
            <w:lang w:eastAsia="zh-CN"/>
          </w:rPr>
          <w:t>的</w:t>
        </w:r>
      </w:ins>
      <w:r>
        <w:rPr>
          <w:rFonts w:ascii="宋体" w:hAnsi="宋体" w:eastAsia="宋体"/>
          <w:color w:val="00000A"/>
          <w:sz w:val="24"/>
          <w:szCs w:val="24"/>
        </w:rPr>
        <w:t>数据量足够，我们的模型就可以</w:t>
      </w:r>
      <w:ins w:id="1003" w:author="zhiwen" w:date="2020-01-10T12:40:43Z">
        <w:r>
          <w:rPr>
            <w:rFonts w:hint="eastAsia" w:ascii="宋体" w:hAnsi="宋体" w:eastAsia="宋体"/>
            <w:color w:val="00000A"/>
            <w:sz w:val="24"/>
            <w:szCs w:val="24"/>
            <w:lang w:eastAsia="zh-CN"/>
          </w:rPr>
          <w:t>表现</w:t>
        </w:r>
      </w:ins>
      <w:ins w:id="1004" w:author="zhiwen" w:date="2020-01-10T12:40:47Z">
        <w:r>
          <w:rPr>
            <w:rFonts w:hint="eastAsia" w:ascii="宋体" w:hAnsi="宋体" w:eastAsia="宋体"/>
            <w:color w:val="00000A"/>
            <w:sz w:val="24"/>
            <w:szCs w:val="24"/>
            <w:lang w:eastAsia="zh-CN"/>
          </w:rPr>
          <w:t>较好的</w:t>
        </w:r>
      </w:ins>
      <w:ins w:id="1005" w:author="zhiwen" w:date="2020-01-10T12:40:50Z">
        <w:r>
          <w:rPr>
            <w:rFonts w:hint="eastAsia" w:ascii="宋体" w:hAnsi="宋体" w:eastAsia="宋体"/>
            <w:color w:val="00000A"/>
            <w:sz w:val="24"/>
            <w:szCs w:val="24"/>
            <w:lang w:eastAsia="zh-CN"/>
          </w:rPr>
          <w:t>预测</w:t>
        </w:r>
      </w:ins>
      <w:ins w:id="1006" w:author="zhiwen" w:date="2020-01-10T12:40:51Z">
        <w:r>
          <w:rPr>
            <w:rFonts w:hint="eastAsia" w:ascii="宋体" w:hAnsi="宋体" w:eastAsia="宋体"/>
            <w:color w:val="00000A"/>
            <w:sz w:val="24"/>
            <w:szCs w:val="24"/>
            <w:lang w:eastAsia="zh-CN"/>
          </w:rPr>
          <w:t>效果</w:t>
        </w:r>
      </w:ins>
      <w:del w:id="1007" w:author="zhiwen" w:date="2020-01-10T12:40:41Z">
        <w:r>
          <w:rPr>
            <w:rFonts w:ascii="宋体" w:hAnsi="宋体" w:eastAsia="宋体"/>
            <w:color w:val="00000A"/>
            <w:sz w:val="24"/>
            <w:szCs w:val="24"/>
          </w:rPr>
          <w:delText>兼容更</w:delText>
        </w:r>
      </w:del>
      <w:del w:id="1008" w:author="zhiwen" w:date="2020-01-10T12:40:40Z">
        <w:r>
          <w:rPr>
            <w:rFonts w:ascii="宋体" w:hAnsi="宋体" w:eastAsia="宋体"/>
            <w:color w:val="00000A"/>
            <w:sz w:val="24"/>
            <w:szCs w:val="24"/>
          </w:rPr>
          <w:delText>多的磁盘</w:delText>
        </w:r>
      </w:del>
      <w:r>
        <w:rPr>
          <w:rFonts w:ascii="宋体" w:hAnsi="宋体" w:eastAsia="宋体"/>
          <w:color w:val="00000A"/>
          <w:sz w:val="24"/>
          <w:szCs w:val="24"/>
        </w:rPr>
        <w:t>。</w:t>
      </w:r>
      <w:ins w:id="1009" w:author="zhiwen" w:date="2020-01-10T12:52:01Z">
        <w:r>
          <w:rPr>
            <w:rFonts w:hint="eastAsia" w:ascii="宋体" w:hAnsi="宋体" w:eastAsia="宋体"/>
            <w:color w:val="00000A"/>
            <w:sz w:val="24"/>
            <w:szCs w:val="24"/>
            <w:lang w:eastAsia="zh-CN"/>
          </w:rPr>
          <w:t>如果</w:t>
        </w:r>
      </w:ins>
      <w:ins w:id="1010" w:author="zhiwen" w:date="2020-01-10T12:52:10Z">
        <w:r>
          <w:rPr>
            <w:rFonts w:hint="eastAsia" w:ascii="宋体" w:hAnsi="宋体" w:eastAsia="宋体"/>
            <w:color w:val="00000A"/>
            <w:sz w:val="24"/>
            <w:szCs w:val="24"/>
            <w:lang w:eastAsia="zh-CN"/>
          </w:rPr>
          <w:t>某个数</w:t>
        </w:r>
      </w:ins>
      <w:ins w:id="1011" w:author="zhiwen" w:date="2020-01-10T12:52:11Z">
        <w:r>
          <w:rPr>
            <w:rFonts w:hint="eastAsia" w:ascii="宋体" w:hAnsi="宋体" w:eastAsia="宋体"/>
            <w:color w:val="00000A"/>
            <w:sz w:val="24"/>
            <w:szCs w:val="24"/>
            <w:lang w:eastAsia="zh-CN"/>
          </w:rPr>
          <w:t>据</w:t>
        </w:r>
      </w:ins>
      <w:ins w:id="1012" w:author="zhiwen" w:date="2020-01-10T12:52:12Z">
        <w:r>
          <w:rPr>
            <w:rFonts w:hint="eastAsia" w:ascii="宋体" w:hAnsi="宋体" w:eastAsia="宋体"/>
            <w:color w:val="00000A"/>
            <w:sz w:val="24"/>
            <w:szCs w:val="24"/>
            <w:lang w:eastAsia="zh-CN"/>
          </w:rPr>
          <w:t>中心</w:t>
        </w:r>
      </w:ins>
      <w:ins w:id="1013" w:author="zhiwen" w:date="2020-01-10T12:52:13Z">
        <w:r>
          <w:rPr>
            <w:rFonts w:hint="eastAsia" w:ascii="宋体" w:hAnsi="宋体" w:eastAsia="宋体"/>
            <w:color w:val="00000A"/>
            <w:sz w:val="24"/>
            <w:szCs w:val="24"/>
            <w:lang w:eastAsia="zh-CN"/>
          </w:rPr>
          <w:t>需要</w:t>
        </w:r>
      </w:ins>
      <w:ins w:id="1014" w:author="zhiwen" w:date="2020-01-10T12:52:15Z">
        <w:r>
          <w:rPr>
            <w:rFonts w:hint="eastAsia" w:ascii="宋体" w:hAnsi="宋体" w:eastAsia="宋体"/>
            <w:color w:val="00000A"/>
            <w:sz w:val="24"/>
            <w:szCs w:val="24"/>
            <w:lang w:eastAsia="zh-CN"/>
          </w:rPr>
          <w:t>支持</w:t>
        </w:r>
      </w:ins>
      <w:ins w:id="1015" w:author="zhiwen" w:date="2020-01-10T12:52:21Z">
        <w:r>
          <w:rPr>
            <w:rFonts w:hint="eastAsia" w:ascii="宋体" w:hAnsi="宋体" w:eastAsia="宋体"/>
            <w:color w:val="00000A"/>
            <w:sz w:val="24"/>
            <w:szCs w:val="24"/>
            <w:lang w:eastAsia="zh-CN"/>
          </w:rPr>
          <w:t>某</w:t>
        </w:r>
      </w:ins>
      <w:ins w:id="1016" w:author="zhiwen" w:date="2020-01-10T12:52:24Z">
        <w:r>
          <w:rPr>
            <w:rFonts w:hint="eastAsia" w:ascii="宋体" w:hAnsi="宋体" w:eastAsia="宋体"/>
            <w:color w:val="00000A"/>
            <w:sz w:val="24"/>
            <w:szCs w:val="24"/>
            <w:lang w:eastAsia="zh-CN"/>
          </w:rPr>
          <w:t>类</w:t>
        </w:r>
      </w:ins>
      <w:ins w:id="1017" w:author="zhiwen" w:date="2020-01-10T12:52:25Z">
        <w:r>
          <w:rPr>
            <w:rFonts w:hint="eastAsia" w:ascii="宋体" w:hAnsi="宋体" w:eastAsia="宋体"/>
            <w:color w:val="00000A"/>
            <w:sz w:val="24"/>
            <w:szCs w:val="24"/>
            <w:lang w:eastAsia="zh-CN"/>
          </w:rPr>
          <w:t>磁盘</w:t>
        </w:r>
      </w:ins>
      <w:ins w:id="1018" w:author="zhiwen" w:date="2020-01-10T12:52:26Z">
        <w:r>
          <w:rPr>
            <w:rFonts w:hint="eastAsia" w:ascii="宋体" w:hAnsi="宋体" w:eastAsia="宋体"/>
            <w:color w:val="00000A"/>
            <w:sz w:val="24"/>
            <w:szCs w:val="24"/>
            <w:lang w:eastAsia="zh-CN"/>
          </w:rPr>
          <w:t>的</w:t>
        </w:r>
      </w:ins>
      <w:ins w:id="1019" w:author="zhiwen" w:date="2020-01-10T12:52:27Z">
        <w:r>
          <w:rPr>
            <w:rFonts w:hint="eastAsia" w:ascii="宋体" w:hAnsi="宋体" w:eastAsia="宋体"/>
            <w:color w:val="00000A"/>
            <w:sz w:val="24"/>
            <w:szCs w:val="24"/>
            <w:lang w:eastAsia="zh-CN"/>
          </w:rPr>
          <w:t>预测，</w:t>
        </w:r>
      </w:ins>
      <w:ins w:id="1020" w:author="zhiwen" w:date="2020-01-10T12:52:30Z">
        <w:r>
          <w:rPr>
            <w:rFonts w:hint="eastAsia" w:ascii="宋体" w:hAnsi="宋体" w:eastAsia="宋体"/>
            <w:color w:val="00000A"/>
            <w:sz w:val="24"/>
            <w:szCs w:val="24"/>
            <w:lang w:eastAsia="zh-CN"/>
          </w:rPr>
          <w:t>则</w:t>
        </w:r>
      </w:ins>
      <w:ins w:id="1021" w:author="zhiwen" w:date="2020-01-10T12:52:33Z">
        <w:r>
          <w:rPr>
            <w:rFonts w:hint="eastAsia" w:ascii="宋体" w:hAnsi="宋体" w:eastAsia="宋体"/>
            <w:color w:val="00000A"/>
            <w:sz w:val="24"/>
            <w:szCs w:val="24"/>
            <w:lang w:eastAsia="zh-CN"/>
          </w:rPr>
          <w:t>前期</w:t>
        </w:r>
      </w:ins>
      <w:ins w:id="1022" w:author="zhiwen" w:date="2020-01-10T12:52:35Z">
        <w:r>
          <w:rPr>
            <w:rFonts w:hint="eastAsia" w:ascii="宋体" w:hAnsi="宋体" w:eastAsia="宋体"/>
            <w:color w:val="00000A"/>
            <w:sz w:val="24"/>
            <w:szCs w:val="24"/>
            <w:lang w:eastAsia="zh-CN"/>
          </w:rPr>
          <w:t>需要</w:t>
        </w:r>
      </w:ins>
      <w:ins w:id="1023" w:author="zhiwen" w:date="2020-01-10T12:52:36Z">
        <w:r>
          <w:rPr>
            <w:rFonts w:hint="eastAsia" w:ascii="宋体" w:hAnsi="宋体" w:eastAsia="宋体"/>
            <w:color w:val="00000A"/>
            <w:sz w:val="24"/>
            <w:szCs w:val="24"/>
            <w:lang w:eastAsia="zh-CN"/>
          </w:rPr>
          <w:t>采集</w:t>
        </w:r>
      </w:ins>
      <w:ins w:id="1024" w:author="zhiwen" w:date="2020-01-10T12:52:40Z">
        <w:r>
          <w:rPr>
            <w:rFonts w:hint="eastAsia" w:ascii="宋体" w:hAnsi="宋体" w:eastAsia="宋体"/>
            <w:color w:val="00000A"/>
            <w:sz w:val="24"/>
            <w:szCs w:val="24"/>
            <w:lang w:eastAsia="zh-CN"/>
          </w:rPr>
          <w:t>一定量的</w:t>
        </w:r>
      </w:ins>
      <w:ins w:id="1025" w:author="zhiwen" w:date="2020-01-10T12:52:41Z">
        <w:r>
          <w:rPr>
            <w:rFonts w:hint="eastAsia" w:ascii="宋体" w:hAnsi="宋体" w:eastAsia="宋体"/>
            <w:color w:val="00000A"/>
            <w:sz w:val="24"/>
            <w:szCs w:val="24"/>
            <w:lang w:eastAsia="zh-CN"/>
          </w:rPr>
          <w:t>数据</w:t>
        </w:r>
      </w:ins>
      <w:ins w:id="1026" w:author="zhiwen" w:date="2020-01-10T12:52:51Z">
        <w:r>
          <w:rPr>
            <w:rFonts w:hint="eastAsia" w:ascii="宋体" w:hAnsi="宋体" w:eastAsia="宋体"/>
            <w:color w:val="00000A"/>
            <w:sz w:val="24"/>
            <w:szCs w:val="24"/>
            <w:lang w:eastAsia="zh-CN"/>
          </w:rPr>
          <w:t>以便在</w:t>
        </w:r>
      </w:ins>
      <w:ins w:id="1027" w:author="zhiwen" w:date="2020-01-10T12:53:00Z">
        <w:r>
          <w:rPr>
            <w:rFonts w:hint="eastAsia" w:ascii="宋体" w:hAnsi="宋体" w:eastAsia="宋体"/>
            <w:color w:val="00000A"/>
            <w:sz w:val="24"/>
            <w:szCs w:val="24"/>
            <w:lang w:val="en-US" w:eastAsia="zh-CN"/>
          </w:rPr>
          <w:t xml:space="preserve"> </w:t>
        </w:r>
      </w:ins>
      <w:ins w:id="1028" w:author="zhiwen" w:date="2020-01-10T12:53:01Z">
        <w:r>
          <w:rPr>
            <w:rFonts w:hint="eastAsia" w:ascii="宋体" w:hAnsi="宋体" w:eastAsia="宋体"/>
            <w:color w:val="00000A"/>
            <w:sz w:val="24"/>
            <w:szCs w:val="24"/>
            <w:lang w:val="en-US" w:eastAsia="zh-CN"/>
          </w:rPr>
          <w:t>pre</w:t>
        </w:r>
      </w:ins>
      <w:ins w:id="1029" w:author="zhiwen" w:date="2020-01-10T12:53:02Z">
        <w:r>
          <w:rPr>
            <w:rFonts w:hint="eastAsia" w:ascii="宋体" w:hAnsi="宋体" w:eastAsia="宋体"/>
            <w:color w:val="00000A"/>
            <w:sz w:val="24"/>
            <w:szCs w:val="24"/>
            <w:lang w:val="en-US" w:eastAsia="zh-CN"/>
          </w:rPr>
          <w:t>-</w:t>
        </w:r>
      </w:ins>
      <w:ins w:id="1030" w:author="zhiwen" w:date="2020-01-10T12:53:07Z">
        <w:r>
          <w:rPr>
            <w:rFonts w:hint="eastAsia" w:ascii="宋体" w:hAnsi="宋体" w:eastAsia="宋体"/>
            <w:color w:val="00000A"/>
            <w:sz w:val="24"/>
            <w:szCs w:val="24"/>
            <w:lang w:val="en-US" w:eastAsia="zh-CN"/>
          </w:rPr>
          <w:t>training</w:t>
        </w:r>
      </w:ins>
      <w:ins w:id="1031" w:author="zhiwen" w:date="2020-01-10T12:53:08Z">
        <w:r>
          <w:rPr>
            <w:rFonts w:hint="eastAsia" w:ascii="宋体" w:hAnsi="宋体" w:eastAsia="宋体"/>
            <w:color w:val="00000A"/>
            <w:sz w:val="24"/>
            <w:szCs w:val="24"/>
            <w:lang w:val="en-US" w:eastAsia="zh-CN"/>
          </w:rPr>
          <w:t xml:space="preserve"> </w:t>
        </w:r>
      </w:ins>
      <w:ins w:id="1032" w:author="zhiwen" w:date="2020-01-10T12:53:09Z">
        <w:r>
          <w:rPr>
            <w:rFonts w:hint="eastAsia" w:ascii="宋体" w:hAnsi="宋体" w:eastAsia="宋体"/>
            <w:color w:val="00000A"/>
            <w:sz w:val="24"/>
            <w:szCs w:val="24"/>
            <w:lang w:val="en-US" w:eastAsia="zh-CN"/>
          </w:rPr>
          <w:t>模型</w:t>
        </w:r>
      </w:ins>
      <w:ins w:id="1033" w:author="zhiwen" w:date="2020-01-10T12:53:10Z">
        <w:r>
          <w:rPr>
            <w:rFonts w:hint="eastAsia" w:ascii="宋体" w:hAnsi="宋体" w:eastAsia="宋体"/>
            <w:color w:val="00000A"/>
            <w:sz w:val="24"/>
            <w:szCs w:val="24"/>
            <w:lang w:val="en-US" w:eastAsia="zh-CN"/>
          </w:rPr>
          <w:t>上</w:t>
        </w:r>
      </w:ins>
      <w:ins w:id="1034" w:author="zhiwen" w:date="2020-01-10T12:53:11Z">
        <w:r>
          <w:rPr>
            <w:rFonts w:hint="eastAsia" w:ascii="宋体" w:hAnsi="宋体" w:eastAsia="宋体"/>
            <w:color w:val="00000A"/>
            <w:sz w:val="24"/>
            <w:szCs w:val="24"/>
            <w:lang w:val="en-US" w:eastAsia="zh-CN"/>
          </w:rPr>
          <w:t xml:space="preserve">进行 </w:t>
        </w:r>
      </w:ins>
      <w:ins w:id="1035" w:author="zhiwen" w:date="2020-01-10T12:53:12Z">
        <w:r>
          <w:rPr>
            <w:rFonts w:hint="eastAsia" w:ascii="宋体" w:hAnsi="宋体" w:eastAsia="宋体"/>
            <w:color w:val="00000A"/>
            <w:sz w:val="24"/>
            <w:szCs w:val="24"/>
            <w:lang w:val="en-US" w:eastAsia="zh-CN"/>
          </w:rPr>
          <w:t>fine-</w:t>
        </w:r>
      </w:ins>
      <w:ins w:id="1036" w:author="zhiwen" w:date="2020-01-10T12:53:15Z">
        <w:r>
          <w:rPr>
            <w:rFonts w:hint="eastAsia" w:ascii="宋体" w:hAnsi="宋体" w:eastAsia="宋体"/>
            <w:color w:val="00000A"/>
            <w:sz w:val="24"/>
            <w:szCs w:val="24"/>
            <w:lang w:val="en-US" w:eastAsia="zh-CN"/>
          </w:rPr>
          <w:t>tune</w:t>
        </w:r>
      </w:ins>
      <w:ins w:id="1037" w:author="zhiwen" w:date="2020-01-10T12:53:16Z">
        <w:r>
          <w:rPr>
            <w:rFonts w:hint="eastAsia" w:ascii="宋体" w:hAnsi="宋体" w:eastAsia="宋体"/>
            <w:color w:val="00000A"/>
            <w:sz w:val="24"/>
            <w:szCs w:val="24"/>
            <w:lang w:val="en-US" w:eastAsia="zh-CN"/>
          </w:rPr>
          <w:t>。</w:t>
        </w:r>
      </w:ins>
    </w:p>
    <w:p>
      <w:pPr>
        <w:spacing w:line="360" w:lineRule="auto"/>
        <w:ind w:firstLine="464"/>
        <w:jc w:val="left"/>
        <w:rPr>
          <w:rFonts w:ascii="宋体" w:hAnsi="宋体" w:eastAsia="宋体"/>
          <w:color w:val="00000A"/>
          <w:sz w:val="24"/>
          <w:szCs w:val="24"/>
        </w:rPr>
      </w:pPr>
      <w:r>
        <w:rPr>
          <w:rFonts w:ascii="宋体" w:hAnsi="宋体" w:eastAsia="宋体"/>
          <w:color w:val="00000A"/>
          <w:sz w:val="24"/>
          <w:szCs w:val="24"/>
        </w:rPr>
        <w:t>磁盘剩余寿命预测可以预测磁盘在当前环境下（集群负载）还能用多久（以天为单位）</w:t>
      </w:r>
      <w:r>
        <w:rPr>
          <w:rFonts w:hint="eastAsia" w:ascii="宋体" w:hAnsi="宋体" w:eastAsia="宋体"/>
          <w:color w:val="00000A"/>
          <w:sz w:val="24"/>
          <w:szCs w:val="24"/>
        </w:rPr>
        <w:t>，</w:t>
      </w:r>
      <w:r>
        <w:rPr>
          <w:rFonts w:ascii="宋体" w:hAnsi="宋体" w:eastAsia="宋体"/>
          <w:color w:val="00000A"/>
          <w:sz w:val="24"/>
          <w:szCs w:val="24"/>
        </w:rPr>
        <w:t>对于大型数据中心来说，有足够的时间制定数据迁移、换盘与磁盘采购计划。</w:t>
      </w:r>
    </w:p>
    <w:p>
      <w:pPr>
        <w:spacing w:line="360" w:lineRule="auto"/>
        <w:outlineLvl w:val="0"/>
        <w:rPr>
          <w:rFonts w:ascii="Calibri" w:hAnsi="Calibri" w:eastAsia="宋体"/>
          <w:b/>
          <w:spacing w:val="0"/>
          <w:kern w:val="2"/>
          <w:sz w:val="24"/>
          <w:szCs w:val="24"/>
        </w:rPr>
      </w:pPr>
      <w:bookmarkStart w:id="3" w:name="_Toc4942"/>
      <w:r>
        <w:rPr>
          <w:rFonts w:ascii="Calibri" w:hAnsi="Calibri" w:eastAsia="宋体"/>
          <w:b/>
          <w:spacing w:val="0"/>
          <w:kern w:val="2"/>
          <w:sz w:val="24"/>
          <w:szCs w:val="24"/>
        </w:rPr>
        <w:t>三、</w:t>
      </w:r>
      <w:bookmarkEnd w:id="3"/>
      <w:r>
        <w:rPr>
          <w:rFonts w:ascii="Calibri" w:hAnsi="Calibri" w:eastAsia="宋体"/>
          <w:b/>
          <w:spacing w:val="0"/>
          <w:kern w:val="2"/>
          <w:sz w:val="24"/>
          <w:szCs w:val="24"/>
        </w:rPr>
        <w:t>项目实施情况</w:t>
      </w:r>
    </w:p>
    <w:p>
      <w:pPr>
        <w:pStyle w:val="60"/>
      </w:pPr>
      <w:r>
        <w:t>3.1 执行期</w:t>
      </w:r>
    </w:p>
    <w:tbl>
      <w:tblPr>
        <w:tblStyle w:val="9"/>
        <w:tblW w:w="8681"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336"/>
        <w:gridCol w:w="2179"/>
        <w:gridCol w:w="2761"/>
        <w:gridCol w:w="240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842" w:hRule="atLeast"/>
          <w:jc w:val="center"/>
        </w:trPr>
        <w:tc>
          <w:tcPr>
            <w:tcW w:w="13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jc w:val="center"/>
              <w:rPr>
                <w:b/>
                <w:bCs/>
              </w:rPr>
            </w:pPr>
            <w:bookmarkStart w:id="4" w:name="_Hlk10915716"/>
            <w:r>
              <w:rPr>
                <w:b/>
                <w:bCs/>
              </w:rPr>
              <w:t>阶段</w:t>
            </w:r>
          </w:p>
        </w:tc>
        <w:tc>
          <w:tcPr>
            <w:tcW w:w="217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jc w:val="center"/>
              <w:rPr>
                <w:b/>
                <w:bCs/>
              </w:rPr>
            </w:pPr>
            <w:r>
              <w:rPr>
                <w:b/>
                <w:bCs/>
              </w:rPr>
              <w:t>主要工作内容</w:t>
            </w:r>
          </w:p>
        </w:tc>
        <w:tc>
          <w:tcPr>
            <w:tcW w:w="27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jc w:val="center"/>
              <w:rPr>
                <w:b/>
                <w:bCs/>
              </w:rPr>
            </w:pPr>
            <w:r>
              <w:rPr>
                <w:b/>
                <w:bCs/>
              </w:rPr>
              <w:t>时间</w:t>
            </w:r>
          </w:p>
        </w:tc>
        <w:tc>
          <w:tcPr>
            <w:tcW w:w="2405" w:type="dxa"/>
            <w:tcBorders>
              <w:top w:val="single" w:color="00000A" w:sz="4" w:space="0"/>
              <w:left w:val="single" w:color="00000A" w:sz="4" w:space="0"/>
              <w:bottom w:val="single" w:color="00000A" w:sz="4" w:space="0"/>
              <w:right w:val="single" w:color="00000A" w:sz="4" w:space="0"/>
            </w:tcBorders>
            <w:vAlign w:val="center"/>
          </w:tcPr>
          <w:p>
            <w:pPr>
              <w:pStyle w:val="57"/>
              <w:spacing w:line="360" w:lineRule="auto"/>
              <w:jc w:val="center"/>
              <w:rPr>
                <w:b/>
                <w:bCs/>
              </w:rPr>
            </w:pPr>
            <w:r>
              <w:rPr>
                <w:rFonts w:hint="eastAsia"/>
                <w:b/>
                <w:bCs/>
              </w:rPr>
              <w:t>备注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阶段一</w:t>
            </w:r>
          </w:p>
        </w:tc>
        <w:tc>
          <w:tcPr>
            <w:tcW w:w="217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项目启动</w:t>
            </w:r>
          </w:p>
        </w:tc>
        <w:tc>
          <w:tcPr>
            <w:tcW w:w="27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2018.</w:t>
            </w:r>
            <w:r>
              <w:rPr>
                <w:rFonts w:hint="eastAsia"/>
              </w:rPr>
              <w:t>1</w:t>
            </w:r>
            <w:r>
              <w:t>.1</w:t>
            </w:r>
          </w:p>
        </w:tc>
        <w:tc>
          <w:tcPr>
            <w:tcW w:w="2405" w:type="dxa"/>
            <w:tcBorders>
              <w:top w:val="single" w:color="00000A" w:sz="4" w:space="0"/>
              <w:left w:val="single" w:color="00000A" w:sz="4" w:space="0"/>
              <w:bottom w:val="single" w:color="00000A" w:sz="4" w:space="0"/>
              <w:right w:val="single" w:color="00000A" w:sz="4" w:space="0"/>
            </w:tcBorders>
            <w:vAlign w:val="center"/>
          </w:tcPr>
          <w:p>
            <w:pPr>
              <w:pStyle w:val="57"/>
              <w:spacing w:line="360" w:lineRule="auto"/>
              <w:ind w:firstLine="0"/>
              <w:jc w:val="center"/>
            </w:pPr>
            <w:r>
              <w:rPr>
                <w:rFonts w:hint="eastAsia"/>
              </w:rPr>
              <w:t>已完成</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阶段二</w:t>
            </w:r>
          </w:p>
        </w:tc>
        <w:tc>
          <w:tcPr>
            <w:tcW w:w="217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需求分析说明</w:t>
            </w:r>
          </w:p>
        </w:tc>
        <w:tc>
          <w:tcPr>
            <w:tcW w:w="27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2018.</w:t>
            </w:r>
            <w:r>
              <w:rPr>
                <w:rFonts w:hint="eastAsia"/>
              </w:rPr>
              <w:t>1</w:t>
            </w:r>
            <w:r>
              <w:t>.1 –</w:t>
            </w:r>
            <w:r>
              <w:rPr>
                <w:rFonts w:hint="eastAsia"/>
              </w:rPr>
              <w:t>3</w:t>
            </w:r>
            <w:r>
              <w:t>.5</w:t>
            </w:r>
          </w:p>
        </w:tc>
        <w:tc>
          <w:tcPr>
            <w:tcW w:w="2405" w:type="dxa"/>
            <w:tcBorders>
              <w:top w:val="single" w:color="00000A" w:sz="4" w:space="0"/>
              <w:left w:val="single" w:color="00000A" w:sz="4" w:space="0"/>
              <w:bottom w:val="single" w:color="00000A" w:sz="4" w:space="0"/>
              <w:right w:val="single" w:color="00000A" w:sz="4" w:space="0"/>
            </w:tcBorders>
            <w:vAlign w:val="center"/>
          </w:tcPr>
          <w:p>
            <w:pPr>
              <w:pStyle w:val="57"/>
              <w:spacing w:line="360" w:lineRule="auto"/>
              <w:ind w:firstLine="0"/>
              <w:jc w:val="center"/>
            </w:pPr>
            <w:r>
              <w:rPr>
                <w:rFonts w:hint="eastAsia"/>
              </w:rPr>
              <w:t>已完成</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阶段三</w:t>
            </w:r>
          </w:p>
        </w:tc>
        <w:tc>
          <w:tcPr>
            <w:tcW w:w="217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概要设计</w:t>
            </w:r>
          </w:p>
        </w:tc>
        <w:tc>
          <w:tcPr>
            <w:tcW w:w="27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2018.</w:t>
            </w:r>
            <w:r>
              <w:rPr>
                <w:rFonts w:hint="eastAsia"/>
              </w:rPr>
              <w:t>3</w:t>
            </w:r>
            <w:r>
              <w:t>.</w:t>
            </w:r>
            <w:r>
              <w:rPr>
                <w:rFonts w:hint="eastAsia"/>
              </w:rPr>
              <w:t>6</w:t>
            </w:r>
            <w:r>
              <w:t xml:space="preserve"> –</w:t>
            </w:r>
            <w:r>
              <w:rPr>
                <w:rFonts w:hint="eastAsia"/>
              </w:rPr>
              <w:t>4</w:t>
            </w:r>
            <w:r>
              <w:t>.10</w:t>
            </w:r>
          </w:p>
        </w:tc>
        <w:tc>
          <w:tcPr>
            <w:tcW w:w="2405" w:type="dxa"/>
            <w:tcBorders>
              <w:top w:val="single" w:color="00000A" w:sz="4" w:space="0"/>
              <w:left w:val="single" w:color="00000A" w:sz="4" w:space="0"/>
              <w:bottom w:val="single" w:color="00000A" w:sz="4" w:space="0"/>
              <w:right w:val="single" w:color="00000A" w:sz="4" w:space="0"/>
            </w:tcBorders>
            <w:vAlign w:val="center"/>
          </w:tcPr>
          <w:p>
            <w:pPr>
              <w:pStyle w:val="57"/>
              <w:spacing w:line="360" w:lineRule="auto"/>
              <w:ind w:firstLine="0"/>
              <w:jc w:val="center"/>
            </w:pPr>
            <w:r>
              <w:rPr>
                <w:rFonts w:hint="eastAsia"/>
              </w:rPr>
              <w:t>已完成</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阶段四</w:t>
            </w:r>
          </w:p>
        </w:tc>
        <w:tc>
          <w:tcPr>
            <w:tcW w:w="217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详细设计</w:t>
            </w:r>
          </w:p>
        </w:tc>
        <w:tc>
          <w:tcPr>
            <w:tcW w:w="27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2018.</w:t>
            </w:r>
            <w:r>
              <w:rPr>
                <w:rFonts w:hint="eastAsia"/>
              </w:rPr>
              <w:t>4</w:t>
            </w:r>
            <w:r>
              <w:t>.1</w:t>
            </w:r>
            <w:r>
              <w:rPr>
                <w:rFonts w:hint="eastAsia"/>
              </w:rPr>
              <w:t>1</w:t>
            </w:r>
            <w:r>
              <w:t xml:space="preserve"> –</w:t>
            </w:r>
            <w:r>
              <w:rPr>
                <w:rFonts w:hint="eastAsia"/>
              </w:rPr>
              <w:t>6</w:t>
            </w:r>
            <w:r>
              <w:t>.</w:t>
            </w:r>
            <w:r>
              <w:rPr>
                <w:rFonts w:hint="eastAsia"/>
              </w:rPr>
              <w:t>30</w:t>
            </w:r>
          </w:p>
        </w:tc>
        <w:tc>
          <w:tcPr>
            <w:tcW w:w="2405" w:type="dxa"/>
            <w:tcBorders>
              <w:top w:val="single" w:color="00000A" w:sz="4" w:space="0"/>
              <w:left w:val="single" w:color="00000A" w:sz="4" w:space="0"/>
              <w:bottom w:val="single" w:color="00000A" w:sz="4" w:space="0"/>
              <w:right w:val="single" w:color="00000A" w:sz="4" w:space="0"/>
            </w:tcBorders>
            <w:vAlign w:val="center"/>
          </w:tcPr>
          <w:p>
            <w:pPr>
              <w:pStyle w:val="57"/>
              <w:spacing w:line="360" w:lineRule="auto"/>
              <w:ind w:firstLine="0"/>
              <w:jc w:val="center"/>
            </w:pPr>
            <w:r>
              <w:rPr>
                <w:rFonts w:hint="eastAsia"/>
              </w:rPr>
              <w:t>已完成</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阶段五</w:t>
            </w:r>
          </w:p>
        </w:tc>
        <w:tc>
          <w:tcPr>
            <w:tcW w:w="217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line="360" w:lineRule="auto"/>
              <w:jc w:val="left"/>
              <w:rPr>
                <w:rFonts w:ascii="宋体" w:hAnsi="宋体" w:eastAsia="宋体"/>
                <w:sz w:val="24"/>
                <w:szCs w:val="24"/>
              </w:rPr>
            </w:pPr>
            <w:r>
              <w:rPr>
                <w:rFonts w:ascii="宋体" w:hAnsi="宋体" w:eastAsia="宋体"/>
                <w:sz w:val="24"/>
                <w:szCs w:val="24"/>
              </w:rPr>
              <w:t>软件开发与单元测试</w:t>
            </w:r>
          </w:p>
          <w:p>
            <w:pPr>
              <w:pStyle w:val="61"/>
              <w:numPr>
                <w:ilvl w:val="0"/>
                <w:numId w:val="2"/>
              </w:numPr>
              <w:spacing w:line="360" w:lineRule="auto"/>
              <w:jc w:val="left"/>
              <w:rPr>
                <w:rFonts w:ascii="宋体" w:hAnsi="宋体"/>
                <w:bCs/>
                <w:sz w:val="24"/>
              </w:rPr>
            </w:pPr>
            <w:r>
              <w:rPr>
                <w:rFonts w:ascii="宋体" w:hAnsi="宋体"/>
                <w:bCs/>
                <w:color w:val="00000A"/>
                <w:sz w:val="24"/>
              </w:rPr>
              <w:t>虚拟化资源功能</w:t>
            </w:r>
            <w:r>
              <w:rPr>
                <w:rFonts w:hint="eastAsia" w:ascii="宋体" w:hAnsi="宋体"/>
                <w:bCs/>
                <w:sz w:val="24"/>
              </w:rPr>
              <w:t>开发与测试</w:t>
            </w:r>
          </w:p>
          <w:p>
            <w:pPr>
              <w:pStyle w:val="61"/>
              <w:numPr>
                <w:ilvl w:val="0"/>
                <w:numId w:val="2"/>
              </w:numPr>
              <w:spacing w:line="360" w:lineRule="auto"/>
              <w:jc w:val="left"/>
              <w:rPr>
                <w:rFonts w:ascii="宋体" w:hAnsi="宋体"/>
                <w:bCs/>
                <w:sz w:val="24"/>
              </w:rPr>
            </w:pPr>
            <w:r>
              <w:rPr>
                <w:rFonts w:ascii="宋体" w:hAnsi="宋体"/>
                <w:bCs/>
                <w:color w:val="00000A"/>
                <w:sz w:val="24"/>
              </w:rPr>
              <w:t>集群扩容预测功能</w:t>
            </w:r>
            <w:r>
              <w:rPr>
                <w:rFonts w:hint="eastAsia" w:ascii="宋体" w:hAnsi="宋体"/>
                <w:bCs/>
                <w:sz w:val="24"/>
              </w:rPr>
              <w:t>开发与测试</w:t>
            </w:r>
          </w:p>
          <w:p>
            <w:pPr>
              <w:pStyle w:val="61"/>
              <w:numPr>
                <w:ilvl w:val="0"/>
                <w:numId w:val="2"/>
              </w:numPr>
              <w:spacing w:line="360" w:lineRule="auto"/>
              <w:jc w:val="left"/>
              <w:rPr>
                <w:rFonts w:ascii="宋体" w:hAnsi="宋体"/>
                <w:bCs/>
                <w:sz w:val="24"/>
              </w:rPr>
            </w:pPr>
            <w:r>
              <w:rPr>
                <w:rFonts w:ascii="宋体" w:hAnsi="宋体"/>
                <w:bCs/>
                <w:color w:val="00000A"/>
                <w:sz w:val="24"/>
              </w:rPr>
              <w:t>磁盘故障预测</w:t>
            </w:r>
            <w:r>
              <w:rPr>
                <w:rFonts w:hint="eastAsia" w:ascii="宋体" w:hAnsi="宋体"/>
                <w:bCs/>
                <w:color w:val="00000A"/>
                <w:sz w:val="24"/>
              </w:rPr>
              <w:t>功能开发与测试</w:t>
            </w:r>
          </w:p>
        </w:tc>
        <w:tc>
          <w:tcPr>
            <w:tcW w:w="27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pStyle w:val="57"/>
              <w:spacing w:line="360" w:lineRule="auto"/>
              <w:ind w:firstLine="0"/>
            </w:pPr>
            <w:r>
              <w:t>2018.</w:t>
            </w:r>
            <w:r>
              <w:rPr>
                <w:rFonts w:hint="eastAsia"/>
              </w:rPr>
              <w:t>7</w:t>
            </w:r>
            <w:r>
              <w:t>.1 – 2019.11.1</w:t>
            </w:r>
          </w:p>
        </w:tc>
        <w:tc>
          <w:tcPr>
            <w:tcW w:w="2405" w:type="dxa"/>
            <w:tcBorders>
              <w:top w:val="single" w:color="00000A" w:sz="4" w:space="0"/>
              <w:left w:val="single" w:color="00000A" w:sz="4" w:space="0"/>
              <w:bottom w:val="single" w:color="00000A" w:sz="4" w:space="0"/>
              <w:right w:val="single" w:color="00000A" w:sz="4" w:space="0"/>
            </w:tcBorders>
            <w:vAlign w:val="center"/>
          </w:tcPr>
          <w:p>
            <w:pPr>
              <w:pStyle w:val="57"/>
              <w:spacing w:line="360" w:lineRule="auto"/>
              <w:ind w:firstLine="0"/>
              <w:jc w:val="center"/>
            </w:pPr>
            <w:r>
              <w:rPr>
                <w:rFonts w:hint="eastAsia"/>
              </w:rPr>
              <w:t>进行中</w:t>
            </w:r>
          </w:p>
        </w:tc>
      </w:tr>
      <w:bookmarkEnd w:id="4"/>
    </w:tbl>
    <w:p>
      <w:pPr>
        <w:pStyle w:val="60"/>
      </w:pPr>
      <w:bookmarkStart w:id="5" w:name="_Toc11324"/>
    </w:p>
    <w:p>
      <w:pPr>
        <w:pStyle w:val="60"/>
      </w:pPr>
      <w:r>
        <w:t>3.2 关键技术及技术指标</w:t>
      </w:r>
      <w:bookmarkEnd w:id="5"/>
    </w:p>
    <w:p>
      <w:pPr>
        <w:pStyle w:val="57"/>
        <w:numPr>
          <w:ilvl w:val="0"/>
          <w:numId w:val="3"/>
        </w:numPr>
        <w:spacing w:line="360" w:lineRule="auto"/>
      </w:pPr>
      <w:r>
        <w:t>机器学习</w:t>
      </w:r>
      <w:ins w:id="1038" w:author="zhiwen" w:date="2020-01-10T12:21:28Z">
        <w:r>
          <w:rPr>
            <w:rFonts w:hint="eastAsia"/>
            <w:lang w:eastAsia="zh-CN"/>
          </w:rPr>
          <w:t>与</w:t>
        </w:r>
      </w:ins>
      <w:ins w:id="1039" w:author="zhiwen" w:date="2020-01-10T12:21:30Z">
        <w:r>
          <w:rPr>
            <w:rFonts w:hint="eastAsia"/>
            <w:lang w:eastAsia="zh-CN"/>
          </w:rPr>
          <w:t>深度</w:t>
        </w:r>
      </w:ins>
      <w:ins w:id="1040" w:author="zhiwen" w:date="2020-01-10T12:21:31Z">
        <w:r>
          <w:rPr>
            <w:rFonts w:hint="eastAsia"/>
            <w:lang w:eastAsia="zh-CN"/>
          </w:rPr>
          <w:t>学习</w:t>
        </w:r>
      </w:ins>
      <w:r>
        <w:rPr>
          <w:rFonts w:hint="eastAsia"/>
        </w:rPr>
        <w:t>。</w:t>
      </w:r>
      <w:r>
        <w:t>模型的训练与模型的选择均使用机器学习</w:t>
      </w:r>
      <w:ins w:id="1041" w:author="zhiwen" w:date="2020-01-10T12:21:37Z">
        <w:r>
          <w:rPr>
            <w:rFonts w:hint="eastAsia"/>
            <w:lang w:eastAsia="zh-CN"/>
          </w:rPr>
          <w:t>、</w:t>
        </w:r>
      </w:ins>
      <w:ins w:id="1042" w:author="zhiwen" w:date="2020-01-10T12:21:41Z">
        <w:r>
          <w:rPr>
            <w:rFonts w:hint="eastAsia"/>
            <w:lang w:eastAsia="zh-CN"/>
          </w:rPr>
          <w:t>深度</w:t>
        </w:r>
      </w:ins>
      <w:ins w:id="1043" w:author="zhiwen" w:date="2020-01-10T12:21:42Z">
        <w:r>
          <w:rPr>
            <w:rFonts w:hint="eastAsia"/>
            <w:lang w:eastAsia="zh-CN"/>
          </w:rPr>
          <w:t>学习</w:t>
        </w:r>
      </w:ins>
      <w:r>
        <w:t>相关</w:t>
      </w:r>
      <w:ins w:id="1044" w:author="zhiwen" w:date="2020-01-10T12:21:53Z">
        <w:r>
          <w:rPr>
            <w:rFonts w:hint="eastAsia"/>
            <w:lang w:eastAsia="zh-CN"/>
          </w:rPr>
          <w:t>方法</w:t>
        </w:r>
      </w:ins>
      <w:del w:id="1045" w:author="zhiwen" w:date="2020-01-10T12:21:52Z">
        <w:r>
          <w:rPr/>
          <w:delText>计算</w:delText>
        </w:r>
      </w:del>
      <w:r>
        <w:rPr>
          <w:rFonts w:hint="eastAsia"/>
        </w:rPr>
        <w:t>。</w:t>
      </w:r>
    </w:p>
    <w:p>
      <w:pPr>
        <w:pStyle w:val="57"/>
        <w:numPr>
          <w:ilvl w:val="0"/>
          <w:numId w:val="3"/>
        </w:numPr>
        <w:spacing w:line="360" w:lineRule="auto"/>
      </w:pPr>
      <w:r>
        <w:t>使用 MAPE 或 MSE作为多个模型的统一评估指标</w:t>
      </w:r>
      <w:r>
        <w:rPr>
          <w:rFonts w:hint="eastAsia"/>
        </w:rPr>
        <w:t>。</w:t>
      </w:r>
    </w:p>
    <w:p>
      <w:pPr>
        <w:pStyle w:val="57"/>
        <w:numPr>
          <w:ilvl w:val="0"/>
          <w:numId w:val="3"/>
        </w:numPr>
        <w:spacing w:line="360" w:lineRule="auto"/>
        <w:rPr>
          <w:rFonts w:cs="宋体"/>
        </w:rPr>
      </w:pPr>
      <w:bookmarkStart w:id="6" w:name="_Toc394583770"/>
      <w:bookmarkStart w:id="7" w:name="_Toc413682089"/>
      <w:r>
        <w:t>基于统计学的误差估计</w:t>
      </w:r>
      <w:r>
        <w:rPr>
          <w:rFonts w:hint="eastAsia"/>
        </w:rPr>
        <w:t>。</w:t>
      </w:r>
    </w:p>
    <w:bookmarkEnd w:id="6"/>
    <w:bookmarkEnd w:id="7"/>
    <w:p>
      <w:pPr>
        <w:spacing w:line="360" w:lineRule="auto"/>
        <w:outlineLvl w:val="0"/>
        <w:rPr>
          <w:rFonts w:ascii="Calibri" w:hAnsi="Calibri" w:eastAsia="宋体"/>
          <w:b/>
          <w:spacing w:val="0"/>
          <w:kern w:val="2"/>
          <w:sz w:val="24"/>
          <w:szCs w:val="24"/>
        </w:rPr>
      </w:pPr>
      <w:bookmarkStart w:id="8" w:name="_Toc31996"/>
      <w:r>
        <w:rPr>
          <w:rFonts w:ascii="Calibri" w:hAnsi="Calibri" w:eastAsia="宋体"/>
          <w:b/>
          <w:spacing w:val="0"/>
          <w:kern w:val="2"/>
          <w:sz w:val="24"/>
          <w:szCs w:val="24"/>
        </w:rPr>
        <w:t>四、成果的创新性与先进性</w:t>
      </w:r>
      <w:bookmarkEnd w:id="8"/>
    </w:p>
    <w:p>
      <w:pPr>
        <w:pStyle w:val="57"/>
        <w:numPr>
          <w:ilvl w:val="0"/>
          <w:numId w:val="4"/>
        </w:numPr>
        <w:spacing w:line="360" w:lineRule="auto"/>
      </w:pPr>
      <w:r>
        <w:rPr>
          <w:rFonts w:cs="宋体"/>
          <w:bCs/>
        </w:rPr>
        <w:t>使用 candidate models 方法，不再局限在单一模型上，这种方法非常容易扩展，只需要把新模型添加到 candidate set 中即可。</w:t>
      </w:r>
    </w:p>
    <w:p>
      <w:pPr>
        <w:pStyle w:val="57"/>
        <w:numPr>
          <w:ilvl w:val="0"/>
          <w:numId w:val="4"/>
        </w:numPr>
        <w:spacing w:line="360" w:lineRule="auto"/>
      </w:pPr>
      <w:r>
        <w:rPr>
          <w:rFonts w:cs="宋体"/>
          <w:bCs/>
        </w:rPr>
        <w:t>模型训练</w:t>
      </w:r>
      <w:del w:id="1046" w:author="zhiwen" w:date="2020-01-10T13:16:16Z">
        <w:r>
          <w:rPr>
            <w:rFonts w:cs="宋体"/>
            <w:bCs/>
          </w:rPr>
          <w:delText>与</w:delText>
        </w:r>
      </w:del>
      <w:del w:id="1047" w:author="zhiwen" w:date="2020-01-10T13:16:15Z">
        <w:r>
          <w:rPr>
            <w:rFonts w:cs="宋体"/>
            <w:bCs/>
          </w:rPr>
          <w:delText>预测</w:delText>
        </w:r>
      </w:del>
      <w:r>
        <w:rPr>
          <w:rFonts w:cs="宋体"/>
          <w:bCs/>
        </w:rPr>
        <w:t>时消耗的CPU、内存非常小。</w:t>
      </w:r>
      <w:ins w:id="1048" w:author="zhiwen" w:date="2020-01-10T13:16:24Z">
        <w:r>
          <w:rPr>
            <w:rFonts w:hint="eastAsia" w:cs="宋体"/>
            <w:bCs/>
            <w:lang w:eastAsia="zh-CN"/>
          </w:rPr>
          <w:t>模型</w:t>
        </w:r>
      </w:ins>
      <w:ins w:id="1049" w:author="zhiwen" w:date="2020-01-10T13:16:25Z">
        <w:r>
          <w:rPr>
            <w:rFonts w:hint="eastAsia" w:cs="宋体"/>
            <w:bCs/>
            <w:lang w:eastAsia="zh-CN"/>
          </w:rPr>
          <w:t>推</w:t>
        </w:r>
      </w:ins>
      <w:ins w:id="1050" w:author="zhiwen" w:date="2020-01-10T13:16:26Z">
        <w:r>
          <w:rPr>
            <w:rFonts w:hint="eastAsia" w:cs="宋体"/>
            <w:bCs/>
            <w:lang w:eastAsia="zh-CN"/>
          </w:rPr>
          <w:t>断</w:t>
        </w:r>
      </w:ins>
      <w:ins w:id="1051" w:author="zhiwen" w:date="2020-01-10T13:16:37Z">
        <w:r>
          <w:rPr>
            <w:rFonts w:hint="eastAsia" w:cs="宋体"/>
            <w:bCs/>
            <w:lang w:eastAsia="zh-CN"/>
          </w:rPr>
          <w:t>响应</w:t>
        </w:r>
      </w:ins>
      <w:ins w:id="1052" w:author="zhiwen" w:date="2020-01-10T13:16:50Z">
        <w:r>
          <w:rPr>
            <w:rFonts w:hint="eastAsia" w:cs="宋体"/>
            <w:bCs/>
            <w:lang w:eastAsia="zh-CN"/>
          </w:rPr>
          <w:t>快。</w:t>
        </w:r>
      </w:ins>
    </w:p>
    <w:p>
      <w:pPr>
        <w:spacing w:line="360" w:lineRule="auto"/>
        <w:outlineLvl w:val="0"/>
        <w:rPr>
          <w:rFonts w:ascii="Calibri" w:hAnsi="Calibri" w:eastAsia="宋体"/>
          <w:b/>
          <w:spacing w:val="0"/>
          <w:kern w:val="2"/>
          <w:sz w:val="24"/>
          <w:szCs w:val="24"/>
        </w:rPr>
      </w:pPr>
      <w:r>
        <w:rPr>
          <w:rFonts w:hint="eastAsia" w:ascii="Calibri" w:hAnsi="Calibri" w:eastAsia="宋体"/>
          <w:b/>
          <w:spacing w:val="0"/>
          <w:kern w:val="2"/>
          <w:sz w:val="24"/>
          <w:szCs w:val="24"/>
        </w:rPr>
        <w:t>五、人才培养</w:t>
      </w:r>
    </w:p>
    <w:p>
      <w:pPr>
        <w:tabs>
          <w:tab w:val="left" w:pos="4830"/>
        </w:tabs>
        <w:spacing w:line="360" w:lineRule="auto"/>
        <w:ind w:firstLine="480" w:firstLineChars="200"/>
        <w:rPr>
          <w:rFonts w:ascii="Calibri" w:hAnsi="Calibri" w:eastAsia="宋体"/>
          <w:spacing w:val="0"/>
          <w:kern w:val="2"/>
          <w:sz w:val="24"/>
          <w:szCs w:val="24"/>
        </w:rPr>
      </w:pPr>
      <w:r>
        <w:rPr>
          <w:rFonts w:hint="eastAsia" w:ascii="Calibri" w:hAnsi="Calibri" w:eastAsia="宋体"/>
          <w:spacing w:val="0"/>
          <w:kern w:val="2"/>
          <w:sz w:val="24"/>
          <w:szCs w:val="24"/>
        </w:rPr>
        <w:t>通过本项目的实施，公司融合了一支精诚合作、团结进取的优秀研发团队。通过创新人才培养方法，充分发挥了管理人才和技术人才的作用，提高了研发能力和水平，造就了一支创新型研发人才队伍。建立了研发人员绩效考核办法，以公司制定的新产品开发计划为基础，以公司新产品开发目标和经营目标为导向，年终结合目标责任制要求进行绩效考核，根据绩效考核情况最终确定其报酬，并设立薪资奖励、职务晋升和特殊业绩奖励等多种奖励机制，稳定了技术人员队伍，为公司发展打下了坚实的基础。</w:t>
      </w:r>
    </w:p>
    <w:p>
      <w:pPr>
        <w:spacing w:line="360" w:lineRule="auto"/>
        <w:outlineLvl w:val="0"/>
        <w:rPr>
          <w:rFonts w:ascii="Calibri" w:hAnsi="Calibri" w:eastAsia="宋体"/>
          <w:b/>
          <w:spacing w:val="0"/>
          <w:kern w:val="2"/>
          <w:sz w:val="24"/>
          <w:szCs w:val="24"/>
        </w:rPr>
      </w:pPr>
      <w:r>
        <w:rPr>
          <w:rFonts w:hint="eastAsia" w:ascii="Calibri" w:hAnsi="Calibri" w:eastAsia="宋体"/>
          <w:b/>
          <w:spacing w:val="0"/>
          <w:kern w:val="2"/>
          <w:sz w:val="24"/>
          <w:szCs w:val="24"/>
        </w:rPr>
        <w:t>六、技术条件</w:t>
      </w:r>
    </w:p>
    <w:p>
      <w:pPr>
        <w:spacing w:after="156" w:line="360" w:lineRule="auto"/>
        <w:textAlignment w:val="baseline"/>
        <w:rPr>
          <w:rFonts w:ascii="宋体" w:hAnsi="宋体" w:eastAsia="宋体"/>
          <w:b/>
          <w:spacing w:val="0"/>
          <w:kern w:val="2"/>
          <w:sz w:val="24"/>
          <w:szCs w:val="24"/>
        </w:rPr>
      </w:pPr>
      <w:r>
        <w:rPr>
          <w:rFonts w:hint="eastAsia" w:ascii="宋体" w:hAnsi="宋体" w:eastAsia="宋体"/>
          <w:spacing w:val="0"/>
          <w:kern w:val="2"/>
          <w:sz w:val="24"/>
          <w:szCs w:val="24"/>
        </w:rPr>
        <w:tab/>
      </w:r>
      <w:r>
        <w:rPr>
          <w:rFonts w:hint="eastAsia" w:ascii="宋体" w:hAnsi="宋体" w:eastAsia="宋体"/>
          <w:spacing w:val="0"/>
          <w:kern w:val="2"/>
          <w:sz w:val="24"/>
          <w:szCs w:val="24"/>
        </w:rPr>
        <w:t>公司的员工通常拥有本科及以上学历，以及在国内外知名企业的工作经验，其对相关产品认识深刻，具有相关应用行业的丰富开发经验。公司建立了完善的培训机制，包括外部培训和内部培训。公司结合已完成的项目，建立了关键软件模块化库以作为资源共享库，为技术工程师的学习和交流提供了平台。</w:t>
      </w:r>
    </w:p>
    <w:p>
      <w:pPr>
        <w:spacing w:before="2" w:after="156" w:line="360" w:lineRule="auto"/>
        <w:ind w:firstLine="366" w:firstLineChars="150"/>
        <w:rPr>
          <w:rFonts w:ascii="宋体" w:hAnsi="宋体" w:eastAsia="宋体"/>
          <w:spacing w:val="0"/>
          <w:kern w:val="2"/>
          <w:sz w:val="24"/>
          <w:szCs w:val="24"/>
        </w:rPr>
      </w:pPr>
      <w:r>
        <w:rPr>
          <w:rFonts w:hint="eastAsia" w:ascii="宋体" w:hAnsi="宋体" w:eastAsia="宋体"/>
          <w:snapToGrid w:val="0"/>
          <w:spacing w:val="2"/>
          <w:kern w:val="2"/>
          <w:sz w:val="24"/>
          <w:szCs w:val="24"/>
        </w:rPr>
        <w:tab/>
      </w:r>
      <w:r>
        <w:rPr>
          <w:rFonts w:hint="eastAsia" w:ascii="宋体" w:hAnsi="宋体" w:eastAsia="宋体"/>
          <w:snapToGrid w:val="0"/>
          <w:spacing w:val="2"/>
          <w:kern w:val="2"/>
          <w:sz w:val="24"/>
          <w:szCs w:val="24"/>
        </w:rPr>
        <w:t>公司技术研发部成立了项目小组，按照项目管理的要求，</w:t>
      </w:r>
      <w:r>
        <w:rPr>
          <w:rFonts w:hint="eastAsia" w:ascii="宋体" w:hAnsi="宋体" w:eastAsia="宋体"/>
          <w:spacing w:val="0"/>
          <w:kern w:val="2"/>
          <w:sz w:val="24"/>
          <w:szCs w:val="24"/>
        </w:rPr>
        <w:t>依据管理规定、管理办法、作业标准三级管理层次，落实并执行项目立项、项目计划、设计编程调试、测试验收等管理办法，</w:t>
      </w:r>
      <w:r>
        <w:rPr>
          <w:rFonts w:hint="eastAsia" w:ascii="宋体" w:hAnsi="宋体" w:eastAsia="宋体"/>
          <w:snapToGrid w:val="0"/>
          <w:spacing w:val="2"/>
          <w:kern w:val="2"/>
          <w:sz w:val="24"/>
          <w:szCs w:val="24"/>
        </w:rPr>
        <w:t>各节点均有检查和验收。</w:t>
      </w:r>
    </w:p>
    <w:p>
      <w:pPr>
        <w:spacing w:line="360" w:lineRule="auto"/>
        <w:outlineLvl w:val="0"/>
        <w:rPr>
          <w:rFonts w:ascii="Calibri" w:hAnsi="Calibri" w:eastAsia="宋体"/>
          <w:b/>
          <w:spacing w:val="0"/>
          <w:kern w:val="2"/>
          <w:sz w:val="24"/>
          <w:szCs w:val="24"/>
        </w:rPr>
      </w:pPr>
      <w:r>
        <w:rPr>
          <w:rFonts w:hint="eastAsia" w:ascii="Calibri" w:hAnsi="Calibri" w:eastAsia="宋体"/>
          <w:b/>
          <w:spacing w:val="0"/>
          <w:kern w:val="2"/>
          <w:sz w:val="24"/>
          <w:szCs w:val="24"/>
        </w:rPr>
        <w:t>七、资金使用情况</w:t>
      </w:r>
    </w:p>
    <w:p>
      <w:pPr>
        <w:pStyle w:val="56"/>
        <w:spacing w:line="360" w:lineRule="auto"/>
        <w:rPr>
          <w:sz w:val="24"/>
          <w:szCs w:val="24"/>
        </w:rPr>
      </w:pPr>
      <w:r>
        <w:rPr>
          <w:rFonts w:hint="eastAsia"/>
          <w:b w:val="0"/>
          <w:spacing w:val="0"/>
          <w:kern w:val="2"/>
          <w:sz w:val="24"/>
          <w:szCs w:val="24"/>
        </w:rPr>
        <w:t xml:space="preserve">   项目投入经费</w:t>
      </w:r>
      <w:r>
        <w:rPr>
          <w:rFonts w:hint="eastAsia"/>
          <w:bCs/>
          <w:spacing w:val="0"/>
          <w:kern w:val="2"/>
          <w:sz w:val="24"/>
          <w:szCs w:val="24"/>
          <w:u w:val="single"/>
        </w:rPr>
        <w:t xml:space="preserve">   </w:t>
      </w:r>
      <w:r>
        <w:rPr>
          <w:rFonts w:hint="eastAsia"/>
          <w:b w:val="0"/>
          <w:spacing w:val="0"/>
          <w:kern w:val="2"/>
          <w:sz w:val="24"/>
          <w:szCs w:val="24"/>
        </w:rPr>
        <w:t>万元，详见</w:t>
      </w:r>
      <w:r>
        <w:rPr>
          <w:rFonts w:hint="eastAsia"/>
          <w:bCs/>
          <w:spacing w:val="0"/>
          <w:kern w:val="2"/>
          <w:sz w:val="24"/>
          <w:szCs w:val="24"/>
        </w:rPr>
        <w:t>《研发项目加计扣除研究开发费用情况归集表》。</w:t>
      </w:r>
    </w:p>
    <w:sectPr>
      <w:headerReference r:id="rId4" w:type="default"/>
      <w:pgSz w:w="11906" w:h="16838"/>
      <w:pgMar w:top="1701" w:right="1418" w:bottom="1418" w:left="1797" w:header="1134" w:footer="0" w:gutter="0"/>
      <w:cols w:space="720" w:num="1"/>
      <w:formProt w:val="0"/>
      <w:docGrid w:type="lines" w:linePitch="435" w:charSpace="-225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仿宋_GB2312">
    <w:altName w:val="Droid Sans Fallback"/>
    <w:panose1 w:val="00000000000000000000"/>
    <w:charset w:val="86"/>
    <w:family w:val="modern"/>
    <w:pitch w:val="default"/>
    <w:sig w:usb0="00000000" w:usb1="00000000" w:usb2="00000000" w:usb3="00000000" w:csb0="0004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rial">
    <w:altName w:val="DejaVu Sans"/>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MT Extra">
    <w:panose1 w:val="05050102010205020202"/>
    <w:charset w:val="00"/>
    <w:family w:val="auto"/>
    <w:pitch w:val="default"/>
    <w:sig w:usb0="8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宋体" w:hAnsi="宋体" w:eastAsia="宋体"/>
      </w:rPr>
    </w:pPr>
    <w:r>
      <w:rPr>
        <w:rFonts w:ascii="宋体" w:hAnsi="宋体" w:eastAsia="宋体"/>
      </w:rPr>
      <w:t>北京志凌海纳科技有限公司</w:t>
    </w:r>
    <w:r>
      <w:tab/>
    </w:r>
    <w:r>
      <w:tab/>
    </w:r>
    <w:r>
      <w:rPr>
        <w:rFonts w:ascii="宋体" w:hAnsi="宋体" w:eastAsia="宋体"/>
      </w:rPr>
      <w:t>研究成果报告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ascii="宋体" w:hAnsi="宋体" w:eastAsia="宋体"/>
      </w:rPr>
      <w:t>北京志凌海纳科技有限公司</w:t>
    </w:r>
    <w:r>
      <w:tab/>
    </w:r>
    <w:r>
      <w:tab/>
    </w:r>
    <w:r>
      <w:t xml:space="preserve">       </w:t>
    </w:r>
    <w:r>
      <w:rPr>
        <w:rFonts w:ascii="宋体" w:hAnsi="宋体" w:eastAsia="宋体"/>
      </w:rPr>
      <w:t>研究成果报告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7EC2"/>
    <w:multiLevelType w:val="multilevel"/>
    <w:tmpl w:val="15A87E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7747728"/>
    <w:multiLevelType w:val="multilevel"/>
    <w:tmpl w:val="177477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C896F6E"/>
    <w:multiLevelType w:val="multilevel"/>
    <w:tmpl w:val="4C896F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C1B6182"/>
    <w:multiLevelType w:val="multilevel"/>
    <w:tmpl w:val="7C1B6182"/>
    <w:lvl w:ilvl="0" w:tentative="0">
      <w:start w:val="1"/>
      <w:numFmt w:val="bullet"/>
      <w:lvlText w:val=""/>
      <w:lvlJc w:val="left"/>
      <w:pPr>
        <w:ind w:left="1184" w:hanging="360"/>
      </w:pPr>
      <w:rPr>
        <w:rFonts w:hint="default" w:ascii="Wingdings" w:hAnsi="Wingdings"/>
      </w:rPr>
    </w:lvl>
    <w:lvl w:ilvl="1" w:tentative="0">
      <w:start w:val="1"/>
      <w:numFmt w:val="bullet"/>
      <w:lvlText w:val="o"/>
      <w:lvlJc w:val="left"/>
      <w:pPr>
        <w:ind w:left="1904" w:hanging="360"/>
      </w:pPr>
      <w:rPr>
        <w:rFonts w:hint="default" w:ascii="Courier New" w:hAnsi="Courier New" w:cs="Courier New"/>
      </w:rPr>
    </w:lvl>
    <w:lvl w:ilvl="2" w:tentative="0">
      <w:start w:val="1"/>
      <w:numFmt w:val="bullet"/>
      <w:lvlText w:val=""/>
      <w:lvlJc w:val="left"/>
      <w:pPr>
        <w:ind w:left="2624" w:hanging="360"/>
      </w:pPr>
      <w:rPr>
        <w:rFonts w:hint="default" w:ascii="Wingdings" w:hAnsi="Wingdings" w:cs="Wingdings"/>
      </w:rPr>
    </w:lvl>
    <w:lvl w:ilvl="3" w:tentative="0">
      <w:start w:val="1"/>
      <w:numFmt w:val="bullet"/>
      <w:lvlText w:val=""/>
      <w:lvlJc w:val="left"/>
      <w:pPr>
        <w:ind w:left="3344" w:hanging="360"/>
      </w:pPr>
      <w:rPr>
        <w:rFonts w:hint="default" w:ascii="Symbol" w:hAnsi="Symbol" w:cs="Symbol"/>
      </w:rPr>
    </w:lvl>
    <w:lvl w:ilvl="4" w:tentative="0">
      <w:start w:val="1"/>
      <w:numFmt w:val="bullet"/>
      <w:lvlText w:val="o"/>
      <w:lvlJc w:val="left"/>
      <w:pPr>
        <w:ind w:left="4064" w:hanging="360"/>
      </w:pPr>
      <w:rPr>
        <w:rFonts w:hint="default" w:ascii="Courier New" w:hAnsi="Courier New" w:cs="Courier New"/>
      </w:rPr>
    </w:lvl>
    <w:lvl w:ilvl="5" w:tentative="0">
      <w:start w:val="1"/>
      <w:numFmt w:val="bullet"/>
      <w:lvlText w:val=""/>
      <w:lvlJc w:val="left"/>
      <w:pPr>
        <w:ind w:left="4784" w:hanging="360"/>
      </w:pPr>
      <w:rPr>
        <w:rFonts w:hint="default" w:ascii="Wingdings" w:hAnsi="Wingdings" w:cs="Wingdings"/>
      </w:rPr>
    </w:lvl>
    <w:lvl w:ilvl="6" w:tentative="0">
      <w:start w:val="1"/>
      <w:numFmt w:val="bullet"/>
      <w:lvlText w:val=""/>
      <w:lvlJc w:val="left"/>
      <w:pPr>
        <w:ind w:left="5504" w:hanging="360"/>
      </w:pPr>
      <w:rPr>
        <w:rFonts w:hint="default" w:ascii="Symbol" w:hAnsi="Symbol" w:cs="Symbol"/>
      </w:rPr>
    </w:lvl>
    <w:lvl w:ilvl="7" w:tentative="0">
      <w:start w:val="1"/>
      <w:numFmt w:val="bullet"/>
      <w:lvlText w:val="o"/>
      <w:lvlJc w:val="left"/>
      <w:pPr>
        <w:ind w:left="6224" w:hanging="360"/>
      </w:pPr>
      <w:rPr>
        <w:rFonts w:hint="default" w:ascii="Courier New" w:hAnsi="Courier New" w:cs="Courier New"/>
      </w:rPr>
    </w:lvl>
    <w:lvl w:ilvl="8" w:tentative="0">
      <w:start w:val="1"/>
      <w:numFmt w:val="bullet"/>
      <w:lvlText w:val=""/>
      <w:lvlJc w:val="left"/>
      <w:pPr>
        <w:ind w:left="6944" w:hanging="360"/>
      </w:pPr>
      <w:rPr>
        <w:rFonts w:hint="default" w:ascii="Wingdings" w:hAnsi="Wingdings" w:cs="Wingdings"/>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rson w15:author="zhiwen">
    <w15:presenceInfo w15:providerId="None" w15:userId="zhi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11"/>
    <w:rsid w:val="00001EE9"/>
    <w:rsid w:val="000355E3"/>
    <w:rsid w:val="000425B4"/>
    <w:rsid w:val="000A06D0"/>
    <w:rsid w:val="000C5CA6"/>
    <w:rsid w:val="000D75D5"/>
    <w:rsid w:val="001B7B65"/>
    <w:rsid w:val="00285215"/>
    <w:rsid w:val="002D76E0"/>
    <w:rsid w:val="002F600E"/>
    <w:rsid w:val="0043327A"/>
    <w:rsid w:val="005346DE"/>
    <w:rsid w:val="00543A37"/>
    <w:rsid w:val="00640735"/>
    <w:rsid w:val="006F7EF2"/>
    <w:rsid w:val="0073043B"/>
    <w:rsid w:val="00813D38"/>
    <w:rsid w:val="00861D81"/>
    <w:rsid w:val="00865F7A"/>
    <w:rsid w:val="00872A48"/>
    <w:rsid w:val="00A17FC1"/>
    <w:rsid w:val="00AB47A5"/>
    <w:rsid w:val="00AF3B8C"/>
    <w:rsid w:val="00B749B0"/>
    <w:rsid w:val="00BB0E75"/>
    <w:rsid w:val="00CC0011"/>
    <w:rsid w:val="00CD6192"/>
    <w:rsid w:val="00D279AE"/>
    <w:rsid w:val="00E30027"/>
    <w:rsid w:val="00EB243C"/>
    <w:rsid w:val="00EF2742"/>
    <w:rsid w:val="00F2520C"/>
    <w:rsid w:val="00FA379F"/>
    <w:rsid w:val="00FE0145"/>
    <w:rsid w:val="3FBFB31A"/>
    <w:rsid w:val="434F07DC"/>
    <w:rsid w:val="59C60C23"/>
    <w:rsid w:val="6F39BD2B"/>
    <w:rsid w:val="7BFA897E"/>
    <w:rsid w:val="7DE79A19"/>
    <w:rsid w:val="7EAB2B52"/>
    <w:rsid w:val="9BFDDBEA"/>
    <w:rsid w:val="9FCB6896"/>
    <w:rsid w:val="CDF7AD22"/>
    <w:rsid w:val="D7F9C0E9"/>
    <w:rsid w:val="DFE45F0B"/>
    <w:rsid w:val="E7FFD99D"/>
    <w:rsid w:val="ECEC488D"/>
    <w:rsid w:val="EF6FD3C4"/>
    <w:rsid w:val="EFF28FDF"/>
    <w:rsid w:val="F7EB2C76"/>
    <w:rsid w:val="FAEB5EB5"/>
    <w:rsid w:val="FBF7A4E9"/>
    <w:rsid w:val="FEE71A2F"/>
    <w:rsid w:val="FFBF28C1"/>
    <w:rsid w:val="FFE791CD"/>
    <w:rsid w:val="FFFAD7A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spacing w:val="-4"/>
      <w:sz w:val="32"/>
      <w:szCs w:val="20"/>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annotation text"/>
    <w:basedOn w:val="1"/>
    <w:link w:val="69"/>
    <w:unhideWhenUsed/>
    <w:uiPriority w:val="99"/>
    <w:pPr>
      <w:jc w:val="left"/>
    </w:pPr>
    <w:rPr>
      <w:rFonts w:ascii="宋体" w:hAnsi="宋体" w:eastAsia="宋体"/>
      <w:kern w:val="2"/>
      <w:sz w:val="24"/>
      <w:szCs w:val="24"/>
    </w:rPr>
  </w:style>
  <w:style w:type="paragraph" w:styleId="4">
    <w:name w:val="Body Text"/>
    <w:basedOn w:val="1"/>
    <w:uiPriority w:val="0"/>
    <w:pPr>
      <w:spacing w:after="140" w:line="288" w:lineRule="auto"/>
    </w:pPr>
  </w:style>
  <w:style w:type="paragraph" w:styleId="5">
    <w:name w:val="Balloon Text"/>
    <w:basedOn w:val="1"/>
    <w:link w:val="68"/>
    <w:semiHidden/>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00000A" w:sz="6" w:space="1"/>
      </w:pBdr>
      <w:tabs>
        <w:tab w:val="center" w:pos="4153"/>
        <w:tab w:val="right" w:pos="8306"/>
      </w:tabs>
      <w:snapToGrid w:val="0"/>
      <w:jc w:val="center"/>
    </w:pPr>
    <w:rPr>
      <w:sz w:val="18"/>
      <w:szCs w:val="18"/>
    </w:rPr>
  </w:style>
  <w:style w:type="paragraph" w:styleId="8">
    <w:name w:val="List"/>
    <w:basedOn w:val="4"/>
    <w:uiPriority w:val="0"/>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annotation reference"/>
    <w:basedOn w:val="11"/>
    <w:semiHidden/>
    <w:unhideWhenUsed/>
    <w:uiPriority w:val="99"/>
    <w:rPr>
      <w:sz w:val="21"/>
      <w:szCs w:val="21"/>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ListLabel 1"/>
    <w:qFormat/>
    <w:uiPriority w:val="0"/>
    <w:rPr>
      <w:rFonts w:cs="宋体"/>
    </w:rPr>
  </w:style>
  <w:style w:type="character" w:customStyle="1" w:styleId="16">
    <w:name w:val="ListLabel 2"/>
    <w:qFormat/>
    <w:uiPriority w:val="0"/>
    <w:rPr>
      <w:rFonts w:eastAsia="宋体" w:cs="宋体"/>
    </w:rPr>
  </w:style>
  <w:style w:type="character" w:customStyle="1" w:styleId="17">
    <w:name w:val="ListLabel 3"/>
    <w:qFormat/>
    <w:uiPriority w:val="0"/>
    <w:rPr>
      <w:rFonts w:cs="宋体"/>
    </w:rPr>
  </w:style>
  <w:style w:type="character" w:customStyle="1" w:styleId="18">
    <w:name w:val="ListLabel 4"/>
    <w:qFormat/>
    <w:uiPriority w:val="0"/>
    <w:rPr>
      <w:rFonts w:eastAsia="宋体" w:cs="宋体"/>
    </w:rPr>
  </w:style>
  <w:style w:type="character" w:customStyle="1" w:styleId="19">
    <w:name w:val="ListLabel 5"/>
    <w:qFormat/>
    <w:uiPriority w:val="0"/>
    <w:rPr>
      <w:rFonts w:cs="宋体"/>
    </w:rPr>
  </w:style>
  <w:style w:type="character" w:customStyle="1" w:styleId="20">
    <w:name w:val="ListLabel 6"/>
    <w:qFormat/>
    <w:uiPriority w:val="0"/>
    <w:rPr>
      <w:rFonts w:eastAsia="宋体" w:cs="宋体"/>
    </w:rPr>
  </w:style>
  <w:style w:type="character" w:customStyle="1" w:styleId="21">
    <w:name w:val="ListLabel 7"/>
    <w:qFormat/>
    <w:uiPriority w:val="0"/>
    <w:rPr>
      <w:rFonts w:cs="宋体"/>
    </w:rPr>
  </w:style>
  <w:style w:type="character" w:customStyle="1" w:styleId="22">
    <w:name w:val="ListLabel 8"/>
    <w:qFormat/>
    <w:uiPriority w:val="0"/>
    <w:rPr>
      <w:rFonts w:eastAsia="宋体" w:cs="宋体"/>
    </w:rPr>
  </w:style>
  <w:style w:type="character" w:customStyle="1" w:styleId="23">
    <w:name w:val="ListLabel 9"/>
    <w:qFormat/>
    <w:uiPriority w:val="0"/>
    <w:rPr>
      <w:rFonts w:eastAsia="宋体" w:cs="宋体"/>
    </w:rPr>
  </w:style>
  <w:style w:type="character" w:customStyle="1" w:styleId="24">
    <w:name w:val="ListLabel 10"/>
    <w:qFormat/>
    <w:uiPriority w:val="0"/>
    <w:rPr>
      <w:rFonts w:cs="宋体"/>
    </w:rPr>
  </w:style>
  <w:style w:type="character" w:customStyle="1" w:styleId="25">
    <w:name w:val="ListLabel 11"/>
    <w:qFormat/>
    <w:uiPriority w:val="0"/>
    <w:rPr>
      <w:rFonts w:eastAsia="宋体" w:cs="宋体"/>
    </w:rPr>
  </w:style>
  <w:style w:type="character" w:customStyle="1" w:styleId="26">
    <w:name w:val="ListLabel 12"/>
    <w:qFormat/>
    <w:uiPriority w:val="0"/>
    <w:rPr>
      <w:rFonts w:eastAsia="宋体" w:cs="宋体"/>
    </w:rPr>
  </w:style>
  <w:style w:type="character" w:customStyle="1" w:styleId="27">
    <w:name w:val="ListLabel 13"/>
    <w:qFormat/>
    <w:uiPriority w:val="0"/>
    <w:rPr>
      <w:rFonts w:cs="宋体"/>
    </w:rPr>
  </w:style>
  <w:style w:type="character" w:customStyle="1" w:styleId="28">
    <w:name w:val="ListLabel 14"/>
    <w:qFormat/>
    <w:uiPriority w:val="0"/>
    <w:rPr>
      <w:rFonts w:eastAsia="宋体" w:cs="宋体"/>
    </w:rPr>
  </w:style>
  <w:style w:type="character" w:customStyle="1" w:styleId="29">
    <w:name w:val="ListLabel 15"/>
    <w:qFormat/>
    <w:uiPriority w:val="0"/>
    <w:rPr>
      <w:rFonts w:cs="宋体"/>
    </w:rPr>
  </w:style>
  <w:style w:type="character" w:customStyle="1" w:styleId="30">
    <w:name w:val="ListLabel 16"/>
    <w:qFormat/>
    <w:uiPriority w:val="0"/>
    <w:rPr>
      <w:rFonts w:cs="Wingdings"/>
    </w:rPr>
  </w:style>
  <w:style w:type="character" w:customStyle="1" w:styleId="31">
    <w:name w:val="ListLabel 17"/>
    <w:qFormat/>
    <w:uiPriority w:val="0"/>
    <w:rPr>
      <w:rFonts w:cs="Times New Roman"/>
    </w:rPr>
  </w:style>
  <w:style w:type="character" w:customStyle="1" w:styleId="32">
    <w:name w:val="ListLabel 18"/>
    <w:qFormat/>
    <w:uiPriority w:val="0"/>
    <w:rPr>
      <w:rFonts w:cs="Times New Roman"/>
    </w:rPr>
  </w:style>
  <w:style w:type="character" w:customStyle="1" w:styleId="33">
    <w:name w:val="ListLabel 19"/>
    <w:qFormat/>
    <w:uiPriority w:val="0"/>
    <w:rPr>
      <w:rFonts w:cs="Times New Roman"/>
    </w:rPr>
  </w:style>
  <w:style w:type="character" w:customStyle="1" w:styleId="34">
    <w:name w:val="ListLabel 20"/>
    <w:qFormat/>
    <w:uiPriority w:val="0"/>
    <w:rPr>
      <w:rFonts w:cs="Times New Roman"/>
    </w:rPr>
  </w:style>
  <w:style w:type="character" w:customStyle="1" w:styleId="35">
    <w:name w:val="ListLabel 21"/>
    <w:qFormat/>
    <w:uiPriority w:val="0"/>
    <w:rPr>
      <w:rFonts w:cs="Times New Roman"/>
    </w:rPr>
  </w:style>
  <w:style w:type="character" w:customStyle="1" w:styleId="36">
    <w:name w:val="ListLabel 22"/>
    <w:qFormat/>
    <w:uiPriority w:val="0"/>
    <w:rPr>
      <w:rFonts w:cs="Times New Roman"/>
    </w:rPr>
  </w:style>
  <w:style w:type="character" w:customStyle="1" w:styleId="37">
    <w:name w:val="ListLabel 23"/>
    <w:qFormat/>
    <w:uiPriority w:val="0"/>
    <w:rPr>
      <w:rFonts w:cs="Times New Roman"/>
    </w:rPr>
  </w:style>
  <w:style w:type="character" w:customStyle="1" w:styleId="38">
    <w:name w:val="ListLabel 24"/>
    <w:qFormat/>
    <w:uiPriority w:val="0"/>
    <w:rPr>
      <w:rFonts w:eastAsia="宋体" w:cs="宋体"/>
    </w:rPr>
  </w:style>
  <w:style w:type="character" w:customStyle="1" w:styleId="39">
    <w:name w:val="ListLabel 25"/>
    <w:qFormat/>
    <w:uiPriority w:val="0"/>
    <w:rPr>
      <w:rFonts w:cs="宋体"/>
    </w:rPr>
  </w:style>
  <w:style w:type="character" w:customStyle="1" w:styleId="40">
    <w:name w:val="ListLabel 26"/>
    <w:qFormat/>
    <w:uiPriority w:val="0"/>
    <w:rPr>
      <w:rFonts w:eastAsia="宋体" w:cs="宋体"/>
    </w:rPr>
  </w:style>
  <w:style w:type="character" w:customStyle="1" w:styleId="41">
    <w:name w:val="ListLabel 27"/>
    <w:qFormat/>
    <w:uiPriority w:val="0"/>
    <w:rPr>
      <w:rFonts w:cs="宋体"/>
    </w:rPr>
  </w:style>
  <w:style w:type="character" w:customStyle="1" w:styleId="42">
    <w:name w:val="ListLabel 28"/>
    <w:qFormat/>
    <w:uiPriority w:val="0"/>
    <w:rPr>
      <w:rFonts w:eastAsia="宋体" w:cs="宋体"/>
    </w:rPr>
  </w:style>
  <w:style w:type="character" w:customStyle="1" w:styleId="43">
    <w:name w:val="ListLabel 29"/>
    <w:qFormat/>
    <w:uiPriority w:val="0"/>
    <w:rPr>
      <w:rFonts w:cs="宋体"/>
    </w:rPr>
  </w:style>
  <w:style w:type="character" w:customStyle="1" w:styleId="44">
    <w:name w:val="ListLabel 30"/>
    <w:qFormat/>
    <w:uiPriority w:val="0"/>
    <w:rPr>
      <w:rFonts w:cs="Wingdings"/>
    </w:rPr>
  </w:style>
  <w:style w:type="character" w:customStyle="1" w:styleId="45">
    <w:name w:val="ListLabel 31"/>
    <w:qFormat/>
    <w:uiPriority w:val="0"/>
    <w:rPr>
      <w:rFonts w:cs="Wingdings"/>
    </w:rPr>
  </w:style>
  <w:style w:type="character" w:customStyle="1" w:styleId="46">
    <w:name w:val="ListLabel 32"/>
    <w:qFormat/>
    <w:uiPriority w:val="0"/>
    <w:rPr>
      <w:rFonts w:cs="Wingdings"/>
    </w:rPr>
  </w:style>
  <w:style w:type="character" w:customStyle="1" w:styleId="47">
    <w:name w:val="ListLabel 33"/>
    <w:qFormat/>
    <w:uiPriority w:val="0"/>
    <w:rPr>
      <w:rFonts w:cs="Wingdings"/>
    </w:rPr>
  </w:style>
  <w:style w:type="character" w:customStyle="1" w:styleId="48">
    <w:name w:val="ListLabel 34"/>
    <w:qFormat/>
    <w:uiPriority w:val="0"/>
    <w:rPr>
      <w:rFonts w:cs="Wingdings"/>
    </w:rPr>
  </w:style>
  <w:style w:type="character" w:customStyle="1" w:styleId="49">
    <w:name w:val="ListLabel 35"/>
    <w:qFormat/>
    <w:uiPriority w:val="0"/>
    <w:rPr>
      <w:rFonts w:cs="Wingdings"/>
    </w:rPr>
  </w:style>
  <w:style w:type="character" w:customStyle="1" w:styleId="50">
    <w:name w:val="ListLabel 36"/>
    <w:qFormat/>
    <w:uiPriority w:val="0"/>
    <w:rPr>
      <w:rFonts w:cs="Wingdings"/>
    </w:rPr>
  </w:style>
  <w:style w:type="character" w:customStyle="1" w:styleId="51">
    <w:name w:val="ListLabel 37"/>
    <w:qFormat/>
    <w:uiPriority w:val="0"/>
    <w:rPr>
      <w:rFonts w:eastAsia="宋体" w:cs="宋体"/>
    </w:rPr>
  </w:style>
  <w:style w:type="character" w:customStyle="1" w:styleId="52">
    <w:name w:val="ListLabel 38"/>
    <w:qFormat/>
    <w:uiPriority w:val="0"/>
    <w:rPr>
      <w:rFonts w:cs="宋体"/>
    </w:rPr>
  </w:style>
  <w:style w:type="character" w:customStyle="1" w:styleId="53">
    <w:name w:val="ListLabel 39"/>
    <w:qFormat/>
    <w:uiPriority w:val="0"/>
    <w:rPr>
      <w:rFonts w:cs="宋体"/>
    </w:rPr>
  </w:style>
  <w:style w:type="character" w:customStyle="1" w:styleId="54">
    <w:name w:val="ListLabel 40"/>
    <w:qFormat/>
    <w:uiPriority w:val="0"/>
    <w:rPr>
      <w:rFonts w:cs="宋体"/>
    </w:rPr>
  </w:style>
  <w:style w:type="paragraph" w:customStyle="1" w:styleId="55">
    <w:name w:val="标题1"/>
    <w:basedOn w:val="56"/>
    <w:next w:val="4"/>
    <w:qFormat/>
    <w:uiPriority w:val="0"/>
    <w:pPr>
      <w:ind w:left="720" w:hanging="720"/>
    </w:pPr>
    <w:rPr>
      <w:szCs w:val="32"/>
    </w:rPr>
  </w:style>
  <w:style w:type="paragraph" w:customStyle="1" w:styleId="56">
    <w:name w:val="加扣一级标题"/>
    <w:basedOn w:val="57"/>
    <w:qFormat/>
    <w:uiPriority w:val="0"/>
    <w:pPr>
      <w:spacing w:before="100" w:beforeAutospacing="1" w:after="100" w:afterAutospacing="1" w:line="240" w:lineRule="auto"/>
      <w:ind w:firstLine="0"/>
    </w:pPr>
    <w:rPr>
      <w:rFonts w:cs="宋体"/>
      <w:b/>
      <w:sz w:val="32"/>
      <w:szCs w:val="36"/>
    </w:rPr>
  </w:style>
  <w:style w:type="paragraph" w:customStyle="1" w:styleId="57">
    <w:name w:val="加扣正文"/>
    <w:basedOn w:val="1"/>
    <w:qFormat/>
    <w:uiPriority w:val="0"/>
    <w:pPr>
      <w:spacing w:line="460" w:lineRule="exact"/>
      <w:ind w:firstLine="464"/>
      <w:jc w:val="left"/>
    </w:pPr>
    <w:rPr>
      <w:rFonts w:ascii="宋体" w:hAnsi="宋体" w:eastAsia="宋体"/>
      <w:sz w:val="24"/>
      <w:szCs w:val="24"/>
    </w:rPr>
  </w:style>
  <w:style w:type="paragraph" w:customStyle="1" w:styleId="58">
    <w:name w:val="索引"/>
    <w:basedOn w:val="1"/>
    <w:qFormat/>
    <w:uiPriority w:val="0"/>
    <w:pPr>
      <w:suppressLineNumbers/>
    </w:pPr>
  </w:style>
  <w:style w:type="paragraph" w:styleId="59">
    <w:name w:val="No Spacing"/>
    <w:qFormat/>
    <w:uiPriority w:val="1"/>
    <w:pPr>
      <w:widowControl w:val="0"/>
      <w:jc w:val="both"/>
    </w:pPr>
    <w:rPr>
      <w:rFonts w:ascii="仿宋_GB2312" w:hAnsi="仿宋_GB2312" w:eastAsia="仿宋_GB2312" w:cs="Times New Roman"/>
      <w:spacing w:val="-4"/>
      <w:sz w:val="32"/>
      <w:szCs w:val="20"/>
      <w:lang w:val="en-US" w:eastAsia="zh-CN" w:bidi="ar-SA"/>
    </w:rPr>
  </w:style>
  <w:style w:type="paragraph" w:customStyle="1" w:styleId="60">
    <w:name w:val="加扣二级、三级标题"/>
    <w:basedOn w:val="1"/>
    <w:qFormat/>
    <w:uiPriority w:val="0"/>
    <w:pPr>
      <w:spacing w:line="360" w:lineRule="auto"/>
      <w:jc w:val="left"/>
    </w:pPr>
    <w:rPr>
      <w:rFonts w:ascii="宋体" w:hAnsi="宋体" w:eastAsia="宋体"/>
      <w:b/>
      <w:sz w:val="24"/>
      <w:szCs w:val="24"/>
    </w:rPr>
  </w:style>
  <w:style w:type="paragraph" w:styleId="61">
    <w:name w:val="List Paragraph"/>
    <w:basedOn w:val="1"/>
    <w:qFormat/>
    <w:uiPriority w:val="34"/>
    <w:pPr>
      <w:ind w:firstLine="420"/>
    </w:pPr>
    <w:rPr>
      <w:rFonts w:ascii="Times New Roman" w:hAnsi="Times New Roman" w:eastAsia="宋体"/>
      <w:spacing w:val="0"/>
      <w:sz w:val="21"/>
      <w:szCs w:val="24"/>
    </w:rPr>
  </w:style>
  <w:style w:type="paragraph" w:customStyle="1" w:styleId="62">
    <w:name w:val="1公司名称"/>
    <w:basedOn w:val="1"/>
    <w:qFormat/>
    <w:uiPriority w:val="0"/>
    <w:pPr>
      <w:spacing w:before="435" w:after="435" w:line="460" w:lineRule="exact"/>
      <w:jc w:val="center"/>
    </w:pPr>
    <w:rPr>
      <w:rFonts w:ascii="宋体" w:hAnsi="宋体" w:eastAsia="宋体"/>
      <w:b/>
      <w:sz w:val="44"/>
      <w:szCs w:val="44"/>
    </w:rPr>
  </w:style>
  <w:style w:type="paragraph" w:customStyle="1" w:styleId="63">
    <w:name w:val="2公司名称"/>
    <w:basedOn w:val="1"/>
    <w:qFormat/>
    <w:uiPriority w:val="0"/>
    <w:pPr>
      <w:spacing w:before="435" w:after="6960" w:line="460" w:lineRule="exact"/>
      <w:jc w:val="center"/>
    </w:pPr>
    <w:rPr>
      <w:rFonts w:ascii="宋体" w:hAnsi="宋体" w:eastAsia="宋体"/>
      <w:b/>
      <w:sz w:val="44"/>
      <w:szCs w:val="44"/>
    </w:rPr>
  </w:style>
  <w:style w:type="paragraph" w:customStyle="1" w:styleId="64">
    <w:name w:val="项目名"/>
    <w:basedOn w:val="1"/>
    <w:qFormat/>
    <w:uiPriority w:val="0"/>
    <w:pPr>
      <w:spacing w:line="700" w:lineRule="exact"/>
      <w:ind w:left="1273"/>
      <w:jc w:val="left"/>
    </w:pPr>
    <w:rPr>
      <w:rFonts w:ascii="宋体" w:hAnsi="宋体" w:eastAsia="宋体"/>
      <w:bCs/>
      <w:sz w:val="28"/>
      <w:szCs w:val="28"/>
    </w:rPr>
  </w:style>
  <w:style w:type="paragraph" w:customStyle="1" w:styleId="65">
    <w:name w:val="封面内容"/>
    <w:basedOn w:val="1"/>
    <w:qFormat/>
    <w:uiPriority w:val="0"/>
    <w:pPr>
      <w:spacing w:line="700" w:lineRule="exact"/>
      <w:ind w:left="1560"/>
      <w:jc w:val="left"/>
    </w:pPr>
    <w:rPr>
      <w:rFonts w:ascii="宋体" w:hAnsi="宋体" w:eastAsia="宋体"/>
      <w:bCs/>
      <w:sz w:val="28"/>
      <w:szCs w:val="28"/>
    </w:rPr>
  </w:style>
  <w:style w:type="paragraph" w:customStyle="1" w:styleId="66">
    <w:name w:val="内容计划书"/>
    <w:basedOn w:val="1"/>
    <w:qFormat/>
    <w:uiPriority w:val="0"/>
    <w:pPr>
      <w:spacing w:line="460" w:lineRule="exact"/>
      <w:ind w:firstLine="464"/>
      <w:jc w:val="left"/>
    </w:pPr>
    <w:rPr>
      <w:rFonts w:ascii="宋体" w:hAnsi="宋体" w:eastAsia="宋体"/>
      <w:sz w:val="24"/>
      <w:szCs w:val="24"/>
    </w:rPr>
  </w:style>
  <w:style w:type="table" w:customStyle="1" w:styleId="67">
    <w:name w:val="网格型1"/>
    <w:basedOn w:val="9"/>
    <w:uiPriority w:val="0"/>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8">
    <w:name w:val="批注框文本 字符"/>
    <w:basedOn w:val="11"/>
    <w:link w:val="5"/>
    <w:semiHidden/>
    <w:uiPriority w:val="99"/>
    <w:rPr>
      <w:rFonts w:ascii="仿宋_GB2312" w:hAnsi="仿宋_GB2312" w:eastAsia="仿宋_GB2312" w:cs="Times New Roman"/>
      <w:spacing w:val="-4"/>
      <w:sz w:val="18"/>
      <w:szCs w:val="18"/>
    </w:rPr>
  </w:style>
  <w:style w:type="character" w:customStyle="1" w:styleId="69">
    <w:name w:val="批注文字 字符"/>
    <w:basedOn w:val="11"/>
    <w:link w:val="3"/>
    <w:uiPriority w:val="99"/>
    <w:rPr>
      <w:rFonts w:ascii="宋体" w:hAnsi="宋体" w:eastAsia="宋体" w:cs="Times New Roman"/>
      <w:spacing w:val="-4"/>
      <w:kern w:val="2"/>
      <w:sz w:val="24"/>
      <w:szCs w:val="24"/>
    </w:rPr>
  </w:style>
  <w:style w:type="character" w:customStyle="1" w:styleId="70">
    <w:name w:val="ListLabel 44"/>
    <w:qFormat/>
    <w:uiPriority w:val="0"/>
    <w:rPr>
      <w:rFonts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671</Words>
  <Characters>3827</Characters>
  <Lines>31</Lines>
  <Paragraphs>8</Paragraphs>
  <TotalTime>1</TotalTime>
  <ScaleCrop>false</ScaleCrop>
  <LinksUpToDate>false</LinksUpToDate>
  <CharactersWithSpaces>4490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2018-10-02T02:46:00Z</dcterms:created>
  <dc:creator>zhao zhao</dc:creator>
  <cp:lastModifiedBy>zhiwen</cp:lastModifiedBy>
  <dcterms:modified xsi:type="dcterms:W3CDTF">2020-01-10T15:52:00Z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2052-11.1.0.9080</vt:lpwstr>
  </property>
</Properties>
</file>